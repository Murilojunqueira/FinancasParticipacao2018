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CDEAD" w14:textId="7D436241" w:rsidR="00637A5E" w:rsidRPr="00DD2553" w:rsidRDefault="00637A5E" w:rsidP="00AF062A">
      <w:pPr>
        <w:spacing w:line="480" w:lineRule="auto"/>
        <w:jc w:val="both"/>
        <w:rPr>
          <w:rFonts w:ascii="Arial" w:hAnsi="Arial" w:cs="Arial"/>
          <w:b/>
          <w:bCs/>
          <w:sz w:val="22"/>
          <w:szCs w:val="22"/>
        </w:rPr>
      </w:pPr>
      <w:bookmarkStart w:id="0" w:name="_Hlk80118658"/>
      <w:bookmarkEnd w:id="0"/>
    </w:p>
    <w:p w14:paraId="07E753E3" w14:textId="77777777" w:rsidR="008870C1" w:rsidRPr="00DD2553" w:rsidRDefault="008870C1" w:rsidP="00DD2553">
      <w:pPr>
        <w:pStyle w:val="Corpodetexto3"/>
        <w:rPr>
          <w:rFonts w:ascii="Arial" w:hAnsi="Arial" w:cs="Arial"/>
          <w:b/>
          <w:bCs/>
          <w:color w:val="222222"/>
          <w:sz w:val="24"/>
          <w:szCs w:val="24"/>
          <w:shd w:val="clear" w:color="auto" w:fill="FFFFFF"/>
        </w:rPr>
      </w:pPr>
      <w:r w:rsidRPr="00DD2553">
        <w:rPr>
          <w:rFonts w:ascii="Arial" w:hAnsi="Arial" w:cs="Arial"/>
          <w:b/>
          <w:bCs/>
          <w:color w:val="222222"/>
          <w:sz w:val="24"/>
          <w:szCs w:val="24"/>
          <w:shd w:val="clear" w:color="auto" w:fill="FFFFFF"/>
        </w:rPr>
        <w:t>Why has Participatory Budgeting declined in Brazil?</w:t>
      </w:r>
    </w:p>
    <w:p w14:paraId="1D1D4B88" w14:textId="77777777" w:rsidR="008870C1" w:rsidRPr="00DD2553" w:rsidRDefault="008870C1" w:rsidP="00DD2553">
      <w:pPr>
        <w:jc w:val="both"/>
        <w:rPr>
          <w:rFonts w:ascii="Arial" w:hAnsi="Arial" w:cs="Arial"/>
          <w:b/>
          <w:bCs/>
        </w:rPr>
      </w:pPr>
    </w:p>
    <w:p w14:paraId="2E6085AF" w14:textId="06C3AA6D" w:rsidR="008870C1" w:rsidRPr="00DD2553" w:rsidRDefault="008870C1" w:rsidP="00DD2553">
      <w:pPr>
        <w:rPr>
          <w:rFonts w:ascii="Arial" w:hAnsi="Arial" w:cs="Arial"/>
          <w:shd w:val="clear" w:color="auto" w:fill="FFFFFF"/>
          <w:lang w:val="pt-BR"/>
        </w:rPr>
      </w:pPr>
      <w:r w:rsidRPr="00DD2553">
        <w:rPr>
          <w:rFonts w:ascii="Arial" w:hAnsi="Arial" w:cs="Arial"/>
          <w:shd w:val="clear" w:color="auto" w:fill="FFFFFF"/>
          <w:lang w:val="pt-BR"/>
        </w:rPr>
        <w:t xml:space="preserve">Carla </w:t>
      </w:r>
      <w:r w:rsidR="00DD2553" w:rsidRPr="00DD2553">
        <w:rPr>
          <w:rFonts w:ascii="Arial" w:hAnsi="Arial" w:cs="Arial"/>
          <w:shd w:val="clear" w:color="auto" w:fill="FFFFFF"/>
          <w:lang w:val="pt-BR"/>
        </w:rPr>
        <w:t xml:space="preserve">de Paiva </w:t>
      </w:r>
      <w:r w:rsidRPr="00DD2553">
        <w:rPr>
          <w:rFonts w:ascii="Arial" w:hAnsi="Arial" w:cs="Arial"/>
          <w:shd w:val="clear" w:color="auto" w:fill="FFFFFF"/>
          <w:lang w:val="pt-BR"/>
        </w:rPr>
        <w:t>Bezerra</w:t>
      </w:r>
    </w:p>
    <w:p w14:paraId="1B6DD6D7" w14:textId="6D03B84E" w:rsidR="00DD2553" w:rsidRPr="00DD2553" w:rsidRDefault="00DD2553" w:rsidP="00DD2553">
      <w:pPr>
        <w:rPr>
          <w:rFonts w:ascii="Arial" w:hAnsi="Arial" w:cs="Arial"/>
          <w:shd w:val="clear" w:color="auto" w:fill="FFFFFF"/>
          <w:lang w:val="pt-BR"/>
        </w:rPr>
      </w:pPr>
      <w:r w:rsidRPr="00DD2553">
        <w:rPr>
          <w:rFonts w:ascii="Arial" w:hAnsi="Arial" w:cs="Arial"/>
          <w:shd w:val="clear" w:color="auto" w:fill="FFFFFF"/>
          <w:lang w:val="pt-BR"/>
        </w:rPr>
        <w:t>Universidade Federal do Rio de Janeiro. Fórum de Ciência e Cultura. Rio de Janeiro/RJ, Brasil</w:t>
      </w:r>
    </w:p>
    <w:p w14:paraId="42C268D8" w14:textId="0C1DA4D5" w:rsidR="00DD2553" w:rsidRPr="00DD2553" w:rsidRDefault="00DD2553" w:rsidP="00DD2553">
      <w:pPr>
        <w:rPr>
          <w:rFonts w:ascii="Arial" w:hAnsi="Arial" w:cs="Arial"/>
          <w:shd w:val="clear" w:color="auto" w:fill="FFFFFF"/>
          <w:lang w:val="pt-BR"/>
        </w:rPr>
      </w:pPr>
      <w:r w:rsidRPr="00DD2553">
        <w:rPr>
          <w:rFonts w:ascii="Arial" w:hAnsi="Arial" w:cs="Arial"/>
          <w:shd w:val="clear" w:color="auto" w:fill="FFFFFF"/>
          <w:lang w:val="pt-BR"/>
        </w:rPr>
        <w:t>ORCID: 0000-0001-5238-354X</w:t>
      </w:r>
    </w:p>
    <w:p w14:paraId="68492644" w14:textId="77777777" w:rsidR="00DD2553" w:rsidRPr="00DD2553" w:rsidRDefault="00DD2553" w:rsidP="00DD2553">
      <w:pPr>
        <w:rPr>
          <w:rFonts w:ascii="Arial" w:hAnsi="Arial" w:cs="Arial"/>
          <w:shd w:val="clear" w:color="auto" w:fill="FFFFFF"/>
          <w:lang w:val="pt-BR"/>
        </w:rPr>
      </w:pPr>
    </w:p>
    <w:p w14:paraId="039017AF" w14:textId="0F18E4B0" w:rsidR="00637A5E" w:rsidRPr="00DD2553" w:rsidRDefault="008870C1" w:rsidP="00DD2553">
      <w:pPr>
        <w:jc w:val="both"/>
        <w:rPr>
          <w:rFonts w:ascii="Arial" w:hAnsi="Arial" w:cs="Arial"/>
          <w:shd w:val="clear" w:color="auto" w:fill="FFFFFF"/>
          <w:lang w:val="pt-BR"/>
        </w:rPr>
      </w:pPr>
      <w:r w:rsidRPr="00DD2553">
        <w:rPr>
          <w:rFonts w:ascii="Arial" w:hAnsi="Arial" w:cs="Arial"/>
          <w:shd w:val="clear" w:color="auto" w:fill="FFFFFF"/>
          <w:lang w:val="pt-BR"/>
        </w:rPr>
        <w:t xml:space="preserve">Murilo </w:t>
      </w:r>
      <w:r w:rsidR="00DD2553" w:rsidRPr="00DD2553">
        <w:rPr>
          <w:rFonts w:ascii="Arial" w:hAnsi="Arial" w:cs="Arial"/>
          <w:shd w:val="clear" w:color="auto" w:fill="FFFFFF"/>
          <w:lang w:val="pt-BR"/>
        </w:rPr>
        <w:t xml:space="preserve">de Oliveira </w:t>
      </w:r>
      <w:r w:rsidRPr="00DD2553">
        <w:rPr>
          <w:rFonts w:ascii="Arial" w:hAnsi="Arial" w:cs="Arial"/>
          <w:shd w:val="clear" w:color="auto" w:fill="FFFFFF"/>
          <w:lang w:val="pt-BR"/>
        </w:rPr>
        <w:t>Junqueira</w:t>
      </w:r>
    </w:p>
    <w:p w14:paraId="4909FCFE" w14:textId="627605AE" w:rsidR="00DD2553" w:rsidRPr="00DD2553" w:rsidRDefault="00DD2553" w:rsidP="00DD2553">
      <w:pPr>
        <w:jc w:val="both"/>
        <w:rPr>
          <w:rFonts w:ascii="Arial" w:hAnsi="Arial" w:cs="Arial"/>
          <w:shd w:val="clear" w:color="auto" w:fill="FFFFFF"/>
          <w:lang w:val="pt-BR"/>
        </w:rPr>
      </w:pPr>
      <w:r w:rsidRPr="00DD2553">
        <w:rPr>
          <w:rFonts w:ascii="Arial" w:hAnsi="Arial" w:cs="Arial"/>
          <w:shd w:val="clear" w:color="auto" w:fill="FFFFFF"/>
          <w:lang w:val="pt-BR"/>
        </w:rPr>
        <w:t>Universidade Federal do Pará. Programa de Pós-Graduação em Ciência Política. Belém/PA, Brasil.</w:t>
      </w:r>
    </w:p>
    <w:p w14:paraId="37773348" w14:textId="32F57E43" w:rsidR="00DD2553" w:rsidRPr="00DD2553" w:rsidRDefault="00DD2553" w:rsidP="00DD2553">
      <w:pPr>
        <w:jc w:val="both"/>
        <w:rPr>
          <w:rFonts w:ascii="Arial" w:hAnsi="Arial" w:cs="Arial"/>
          <w:shd w:val="clear" w:color="auto" w:fill="FFFFFF"/>
          <w:lang w:val="pt-BR"/>
        </w:rPr>
      </w:pPr>
      <w:r w:rsidRPr="00DD2553">
        <w:rPr>
          <w:rFonts w:ascii="Arial" w:hAnsi="Arial" w:cs="Arial"/>
          <w:shd w:val="clear" w:color="auto" w:fill="FFFFFF"/>
          <w:lang w:val="pt-BR"/>
        </w:rPr>
        <w:t>0000-0003-3033-379X</w:t>
      </w:r>
    </w:p>
    <w:p w14:paraId="0EF9A649" w14:textId="4AB8B8D3" w:rsidR="00DD2553" w:rsidRPr="00DD2553" w:rsidRDefault="00DD2553" w:rsidP="00DD2553">
      <w:pPr>
        <w:jc w:val="both"/>
        <w:rPr>
          <w:rFonts w:ascii="Arial" w:hAnsi="Arial" w:cs="Arial"/>
          <w:b/>
          <w:bCs/>
        </w:rPr>
      </w:pPr>
      <w:r w:rsidRPr="00DD2553">
        <w:rPr>
          <w:rFonts w:ascii="Arial" w:hAnsi="Arial" w:cs="Arial"/>
          <w:shd w:val="clear" w:color="auto" w:fill="FFFFFF"/>
          <w:lang w:val="pt-BR"/>
        </w:rPr>
        <w:t>Autor de contato: m.junqueira@yahoo.com.br</w:t>
      </w:r>
    </w:p>
    <w:p w14:paraId="169D5F77" w14:textId="77777777" w:rsidR="00637A5E" w:rsidRPr="00DD2553" w:rsidRDefault="00637A5E" w:rsidP="00DD2553">
      <w:pPr>
        <w:jc w:val="both"/>
        <w:rPr>
          <w:rFonts w:ascii="Arial" w:hAnsi="Arial" w:cs="Arial"/>
          <w:b/>
          <w:bCs/>
        </w:rPr>
      </w:pPr>
    </w:p>
    <w:p w14:paraId="0A9805EA" w14:textId="0C013314" w:rsidR="00121B2C" w:rsidRPr="00DD2553" w:rsidRDefault="00684EDA" w:rsidP="00DD2553">
      <w:pPr>
        <w:jc w:val="both"/>
        <w:rPr>
          <w:rFonts w:ascii="Arial" w:hAnsi="Arial" w:cs="Arial"/>
        </w:rPr>
      </w:pPr>
      <w:r w:rsidRPr="00DD2553">
        <w:rPr>
          <w:rFonts w:ascii="Arial" w:hAnsi="Arial" w:cs="Arial"/>
          <w:b/>
          <w:bCs/>
        </w:rPr>
        <w:t>Abstract</w:t>
      </w:r>
      <w:r w:rsidR="00DD2553">
        <w:rPr>
          <w:rFonts w:ascii="Arial" w:hAnsi="Arial" w:cs="Arial"/>
          <w:b/>
          <w:bCs/>
        </w:rPr>
        <w:t xml:space="preserve">: </w:t>
      </w:r>
      <w:bookmarkStart w:id="1" w:name="_Hlk35281411"/>
      <w:bookmarkStart w:id="2" w:name="_Hlk67058081"/>
      <w:r w:rsidR="00121B2C" w:rsidRPr="00DD2553">
        <w:rPr>
          <w:rFonts w:ascii="Arial" w:hAnsi="Arial" w:cs="Arial"/>
        </w:rPr>
        <w:t xml:space="preserve">Participatory Budgeting (PB) is a </w:t>
      </w:r>
      <w:r w:rsidR="00BF2DCA" w:rsidRPr="00DD2553">
        <w:rPr>
          <w:rFonts w:ascii="Arial" w:hAnsi="Arial" w:cs="Arial"/>
        </w:rPr>
        <w:t xml:space="preserve">democratic </w:t>
      </w:r>
      <w:r w:rsidR="00121B2C" w:rsidRPr="00DD2553">
        <w:rPr>
          <w:rFonts w:ascii="Arial" w:hAnsi="Arial" w:cs="Arial"/>
        </w:rPr>
        <w:t xml:space="preserve">policy innovation </w:t>
      </w:r>
      <w:r w:rsidR="00BF2DCA" w:rsidRPr="00DD2553">
        <w:rPr>
          <w:rFonts w:ascii="Arial" w:hAnsi="Arial" w:cs="Arial"/>
        </w:rPr>
        <w:t>created</w:t>
      </w:r>
      <w:r w:rsidR="00D5329B" w:rsidRPr="00DD2553">
        <w:rPr>
          <w:rFonts w:ascii="Arial" w:hAnsi="Arial" w:cs="Arial"/>
        </w:rPr>
        <w:t xml:space="preserve"> </w:t>
      </w:r>
      <w:r w:rsidR="00121B2C" w:rsidRPr="00DD2553">
        <w:rPr>
          <w:rFonts w:ascii="Arial" w:hAnsi="Arial" w:cs="Arial"/>
        </w:rPr>
        <w:t>in Brazil</w:t>
      </w:r>
      <w:r w:rsidR="002467C0" w:rsidRPr="00DD2553">
        <w:rPr>
          <w:rFonts w:ascii="Arial" w:hAnsi="Arial" w:cs="Arial"/>
        </w:rPr>
        <w:t>, in the early 1990s,</w:t>
      </w:r>
      <w:r w:rsidR="00121B2C" w:rsidRPr="00DD2553">
        <w:rPr>
          <w:rFonts w:ascii="Arial" w:hAnsi="Arial" w:cs="Arial"/>
        </w:rPr>
        <w:t xml:space="preserve"> and is recognized worldwide as an effective policy tool for directly involving the population in </w:t>
      </w:r>
      <w:r w:rsidR="00691B51" w:rsidRPr="00DD2553">
        <w:rPr>
          <w:rFonts w:ascii="Arial" w:hAnsi="Arial" w:cs="Arial"/>
        </w:rPr>
        <w:t xml:space="preserve">budget </w:t>
      </w:r>
      <w:r w:rsidR="00121B2C" w:rsidRPr="00DD2553">
        <w:rPr>
          <w:rFonts w:ascii="Arial" w:hAnsi="Arial" w:cs="Arial"/>
        </w:rPr>
        <w:t xml:space="preserve">decisions. Its diffusion in Brazil was strongly stimulated by the Workers' Party (Partido dos Trabalhadores - PT), as a showcase of the "Petista Way of Governing.” However, when the Party took Federal Office, it abandoned PB as its main participatory policy priority. </w:t>
      </w:r>
      <w:r w:rsidR="002467C0" w:rsidRPr="00DD2553">
        <w:rPr>
          <w:rFonts w:ascii="Arial" w:hAnsi="Arial" w:cs="Arial"/>
        </w:rPr>
        <w:t xml:space="preserve">After losing </w:t>
      </w:r>
      <w:r w:rsidR="00615D42" w:rsidRPr="00DD2553">
        <w:rPr>
          <w:rFonts w:ascii="Arial" w:hAnsi="Arial" w:cs="Arial"/>
        </w:rPr>
        <w:t xml:space="preserve">its </w:t>
      </w:r>
      <w:r w:rsidR="0096649F" w:rsidRPr="00DD2553">
        <w:rPr>
          <w:rFonts w:ascii="Arial" w:hAnsi="Arial" w:cs="Arial"/>
        </w:rPr>
        <w:t xml:space="preserve">leading </w:t>
      </w:r>
      <w:r w:rsidR="00615D42" w:rsidRPr="00DD2553">
        <w:rPr>
          <w:rFonts w:ascii="Arial" w:hAnsi="Arial" w:cs="Arial"/>
        </w:rPr>
        <w:t>p</w:t>
      </w:r>
      <w:r w:rsidR="002467C0" w:rsidRPr="00DD2553">
        <w:rPr>
          <w:rFonts w:ascii="Arial" w:hAnsi="Arial" w:cs="Arial"/>
        </w:rPr>
        <w:t>arty</w:t>
      </w:r>
      <w:r w:rsidR="00615D42" w:rsidRPr="00DD2553">
        <w:rPr>
          <w:rFonts w:ascii="Arial" w:hAnsi="Arial" w:cs="Arial"/>
        </w:rPr>
        <w:t xml:space="preserve"> promoter, </w:t>
      </w:r>
      <w:r w:rsidR="00BF2DCA" w:rsidRPr="00DD2553">
        <w:rPr>
          <w:rFonts w:ascii="Arial" w:hAnsi="Arial" w:cs="Arial"/>
        </w:rPr>
        <w:t xml:space="preserve">PB adoption </w:t>
      </w:r>
      <w:r w:rsidR="002467C0" w:rsidRPr="00DD2553">
        <w:rPr>
          <w:rFonts w:ascii="Arial" w:hAnsi="Arial" w:cs="Arial"/>
        </w:rPr>
        <w:t>gradual</w:t>
      </w:r>
      <w:r w:rsidR="00BF2DCA" w:rsidRPr="00DD2553">
        <w:rPr>
          <w:rFonts w:ascii="Arial" w:hAnsi="Arial" w:cs="Arial"/>
        </w:rPr>
        <w:t>ly</w:t>
      </w:r>
      <w:r w:rsidR="002467C0" w:rsidRPr="00DD2553">
        <w:rPr>
          <w:rFonts w:ascii="Arial" w:hAnsi="Arial" w:cs="Arial"/>
        </w:rPr>
        <w:t xml:space="preserve"> </w:t>
      </w:r>
      <w:r w:rsidR="00615D42" w:rsidRPr="00DD2553">
        <w:rPr>
          <w:rFonts w:ascii="Arial" w:hAnsi="Arial" w:cs="Arial"/>
        </w:rPr>
        <w:t>decline</w:t>
      </w:r>
      <w:r w:rsidR="00BF2DCA" w:rsidRPr="00DD2553">
        <w:rPr>
          <w:rFonts w:ascii="Arial" w:hAnsi="Arial" w:cs="Arial"/>
        </w:rPr>
        <w:t>d</w:t>
      </w:r>
      <w:r w:rsidR="00615D42" w:rsidRPr="00DD2553">
        <w:rPr>
          <w:rFonts w:ascii="Arial" w:hAnsi="Arial" w:cs="Arial"/>
        </w:rPr>
        <w:t xml:space="preserve"> </w:t>
      </w:r>
      <w:r w:rsidR="002467C0" w:rsidRPr="00DD2553">
        <w:rPr>
          <w:rFonts w:ascii="Arial" w:hAnsi="Arial" w:cs="Arial"/>
        </w:rPr>
        <w:t>in Brazil</w:t>
      </w:r>
      <w:r w:rsidR="00615D42" w:rsidRPr="00DD2553">
        <w:rPr>
          <w:rFonts w:ascii="Arial" w:hAnsi="Arial" w:cs="Arial"/>
        </w:rPr>
        <w:t>.</w:t>
      </w:r>
      <w:r w:rsidR="00121B2C" w:rsidRPr="00DD2553">
        <w:rPr>
          <w:rFonts w:ascii="Arial" w:hAnsi="Arial" w:cs="Arial"/>
        </w:rPr>
        <w:t xml:space="preserve"> </w:t>
      </w:r>
      <w:r w:rsidR="00615D42" w:rsidRPr="00DD2553">
        <w:rPr>
          <w:rFonts w:ascii="Arial" w:hAnsi="Arial" w:cs="Arial"/>
        </w:rPr>
        <w:t>What expla</w:t>
      </w:r>
      <w:r w:rsidR="00BF2DCA" w:rsidRPr="00DD2553">
        <w:rPr>
          <w:rFonts w:ascii="Arial" w:hAnsi="Arial" w:cs="Arial"/>
        </w:rPr>
        <w:t>i</w:t>
      </w:r>
      <w:r w:rsidR="00615D42" w:rsidRPr="00DD2553">
        <w:rPr>
          <w:rFonts w:ascii="Arial" w:hAnsi="Arial" w:cs="Arial"/>
        </w:rPr>
        <w:t>n</w:t>
      </w:r>
      <w:r w:rsidR="00BF2DCA" w:rsidRPr="00DD2553">
        <w:rPr>
          <w:rFonts w:ascii="Arial" w:hAnsi="Arial" w:cs="Arial"/>
        </w:rPr>
        <w:t>s</w:t>
      </w:r>
      <w:r w:rsidR="00121B2C" w:rsidRPr="00DD2553">
        <w:rPr>
          <w:rFonts w:ascii="Arial" w:hAnsi="Arial" w:cs="Arial"/>
        </w:rPr>
        <w:t xml:space="preserve">  such</w:t>
      </w:r>
      <w:r w:rsidR="0096649F" w:rsidRPr="00DD2553">
        <w:rPr>
          <w:rFonts w:ascii="Arial" w:hAnsi="Arial" w:cs="Arial"/>
        </w:rPr>
        <w:t xml:space="preserve"> </w:t>
      </w:r>
      <w:r w:rsidR="00121B2C" w:rsidRPr="00DD2553">
        <w:rPr>
          <w:rFonts w:ascii="Arial" w:hAnsi="Arial" w:cs="Arial"/>
        </w:rPr>
        <w:t xml:space="preserve">drastic change in </w:t>
      </w:r>
      <w:r w:rsidR="00615D42" w:rsidRPr="00DD2553">
        <w:rPr>
          <w:rFonts w:ascii="Arial" w:hAnsi="Arial" w:cs="Arial"/>
        </w:rPr>
        <w:t xml:space="preserve">PT’s </w:t>
      </w:r>
      <w:r w:rsidR="00121B2C" w:rsidRPr="00DD2553">
        <w:rPr>
          <w:rFonts w:ascii="Arial" w:hAnsi="Arial" w:cs="Arial"/>
        </w:rPr>
        <w:t>policy preference</w:t>
      </w:r>
      <w:r w:rsidR="00615D42" w:rsidRPr="00DD2553">
        <w:rPr>
          <w:rFonts w:ascii="Arial" w:hAnsi="Arial" w:cs="Arial"/>
        </w:rPr>
        <w:t>?</w:t>
      </w:r>
      <w:r w:rsidR="00121B2C" w:rsidRPr="00DD2553">
        <w:rPr>
          <w:rFonts w:ascii="Arial" w:hAnsi="Arial" w:cs="Arial"/>
        </w:rPr>
        <w:t xml:space="preserve"> </w:t>
      </w:r>
      <w:r w:rsidR="00DB54D7" w:rsidRPr="00DD2553">
        <w:rPr>
          <w:rFonts w:ascii="Arial" w:hAnsi="Arial" w:cs="Arial"/>
        </w:rPr>
        <w:t>W</w:t>
      </w:r>
      <w:r w:rsidR="00615D42" w:rsidRPr="00DD2553">
        <w:rPr>
          <w:rFonts w:ascii="Arial" w:hAnsi="Arial" w:cs="Arial"/>
        </w:rPr>
        <w:t>h</w:t>
      </w:r>
      <w:r w:rsidR="002467C0" w:rsidRPr="00DD2553">
        <w:rPr>
          <w:rFonts w:ascii="Arial" w:hAnsi="Arial" w:cs="Arial"/>
        </w:rPr>
        <w:t xml:space="preserve">at </w:t>
      </w:r>
      <w:r w:rsidR="00BF2DCA" w:rsidRPr="00DD2553">
        <w:rPr>
          <w:rFonts w:ascii="Arial" w:hAnsi="Arial" w:cs="Arial"/>
        </w:rPr>
        <w:t xml:space="preserve">are </w:t>
      </w:r>
      <w:r w:rsidR="002467C0" w:rsidRPr="00DD2553">
        <w:rPr>
          <w:rFonts w:ascii="Arial" w:hAnsi="Arial" w:cs="Arial"/>
        </w:rPr>
        <w:t>other possible explanations for PB’s retrenchment?</w:t>
      </w:r>
      <w:r w:rsidR="00121B2C" w:rsidRPr="00DD2553">
        <w:rPr>
          <w:rFonts w:ascii="Arial" w:hAnsi="Arial" w:cs="Arial"/>
        </w:rPr>
        <w:t xml:space="preserve"> To understand </w:t>
      </w:r>
      <w:r w:rsidR="00615D42" w:rsidRPr="00DD2553">
        <w:rPr>
          <w:rFonts w:ascii="Arial" w:hAnsi="Arial" w:cs="Arial"/>
        </w:rPr>
        <w:t>both</w:t>
      </w:r>
      <w:r w:rsidR="002467C0" w:rsidRPr="00DD2553">
        <w:rPr>
          <w:rFonts w:ascii="Arial" w:hAnsi="Arial" w:cs="Arial"/>
        </w:rPr>
        <w:t xml:space="preserve"> PT’s </w:t>
      </w:r>
      <w:r w:rsidR="007F0248" w:rsidRPr="00DD2553">
        <w:rPr>
          <w:rFonts w:ascii="Arial" w:hAnsi="Arial" w:cs="Arial"/>
        </w:rPr>
        <w:t>motivations</w:t>
      </w:r>
      <w:r w:rsidR="002467C0" w:rsidRPr="00DD2553">
        <w:rPr>
          <w:rFonts w:ascii="Arial" w:hAnsi="Arial" w:cs="Arial"/>
        </w:rPr>
        <w:t xml:space="preserve"> and </w:t>
      </w:r>
      <w:r w:rsidR="00121B2C" w:rsidRPr="00DD2553">
        <w:rPr>
          <w:rFonts w:ascii="Arial" w:hAnsi="Arial" w:cs="Arial"/>
        </w:rPr>
        <w:t xml:space="preserve">the reasons for </w:t>
      </w:r>
      <w:r w:rsidR="002467C0" w:rsidRPr="00DD2553">
        <w:rPr>
          <w:rFonts w:ascii="Arial" w:hAnsi="Arial" w:cs="Arial"/>
        </w:rPr>
        <w:t>PB</w:t>
      </w:r>
      <w:r w:rsidR="0096649F" w:rsidRPr="00DD2553">
        <w:rPr>
          <w:rFonts w:ascii="Arial" w:hAnsi="Arial" w:cs="Arial"/>
        </w:rPr>
        <w:t>’s</w:t>
      </w:r>
      <w:r w:rsidR="002467C0" w:rsidRPr="00DD2553">
        <w:rPr>
          <w:rFonts w:ascii="Arial" w:hAnsi="Arial" w:cs="Arial"/>
        </w:rPr>
        <w:t xml:space="preserve"> decline</w:t>
      </w:r>
      <w:r w:rsidR="00121B2C" w:rsidRPr="00DD2553">
        <w:rPr>
          <w:rFonts w:ascii="Arial" w:hAnsi="Arial" w:cs="Arial"/>
        </w:rPr>
        <w:t xml:space="preserve">, we present an original </w:t>
      </w:r>
      <w:r w:rsidR="00BF2DCA" w:rsidRPr="00DD2553">
        <w:rPr>
          <w:rFonts w:ascii="Arial" w:hAnsi="Arial" w:cs="Arial"/>
        </w:rPr>
        <w:t>argument that gradual changes in fiscal legislation have led to lower investment rate and greater rigidity of local budgets, reducing PB effectiveness, discouraging new adoptions and, thus, leading to its decline in Brazil.</w:t>
      </w:r>
      <w:r w:rsidR="00DB54D7" w:rsidRPr="00DD2553">
        <w:rPr>
          <w:rFonts w:ascii="Arial" w:hAnsi="Arial" w:cs="Arial"/>
        </w:rPr>
        <w:t xml:space="preserve"> </w:t>
      </w:r>
      <w:r w:rsidR="00DB54D7" w:rsidRPr="00A85A39">
        <w:rPr>
          <w:rFonts w:ascii="Arial" w:hAnsi="Arial" w:cs="Arial"/>
        </w:rPr>
        <w:t>Therefore,</w:t>
      </w:r>
      <w:r w:rsidR="007F0248" w:rsidRPr="00A85A39">
        <w:rPr>
          <w:rFonts w:ascii="Arial" w:hAnsi="Arial" w:cs="Arial"/>
        </w:rPr>
        <w:t xml:space="preserve"> P</w:t>
      </w:r>
      <w:r w:rsidR="00BF2DCA" w:rsidRPr="00DD2553">
        <w:rPr>
          <w:rFonts w:ascii="Arial" w:hAnsi="Arial" w:cs="Arial"/>
        </w:rPr>
        <w:t>T’s policy preference change is</w:t>
      </w:r>
      <w:r w:rsidR="007F0248" w:rsidRPr="00DD2553">
        <w:rPr>
          <w:rFonts w:ascii="Arial" w:hAnsi="Arial" w:cs="Arial"/>
        </w:rPr>
        <w:t xml:space="preserve"> explained by </w:t>
      </w:r>
      <w:r w:rsidR="00BF2DCA" w:rsidRPr="00DD2553">
        <w:rPr>
          <w:rFonts w:ascii="Arial" w:hAnsi="Arial" w:cs="Arial"/>
        </w:rPr>
        <w:t xml:space="preserve">the </w:t>
      </w:r>
      <w:r w:rsidR="00121B2C" w:rsidRPr="00DD2553">
        <w:rPr>
          <w:rFonts w:ascii="Arial" w:hAnsi="Arial" w:cs="Arial"/>
        </w:rPr>
        <w:t xml:space="preserve">party adaptation to </w:t>
      </w:r>
      <w:r w:rsidR="00BF2DCA" w:rsidRPr="00DD2553">
        <w:rPr>
          <w:rFonts w:ascii="Arial" w:hAnsi="Arial" w:cs="Arial"/>
        </w:rPr>
        <w:t xml:space="preserve">the </w:t>
      </w:r>
      <w:r w:rsidR="00121B2C" w:rsidRPr="00DD2553">
        <w:rPr>
          <w:rFonts w:ascii="Arial" w:hAnsi="Arial" w:cs="Arial"/>
        </w:rPr>
        <w:t>increasing budgetary rigidity</w:t>
      </w:r>
      <w:r w:rsidR="00BF2DCA" w:rsidRPr="00DD2553">
        <w:rPr>
          <w:rFonts w:ascii="Arial" w:hAnsi="Arial" w:cs="Arial"/>
        </w:rPr>
        <w:t xml:space="preserve"> scenario</w:t>
      </w:r>
      <w:r w:rsidR="007F0248" w:rsidRPr="00DD2553">
        <w:rPr>
          <w:rFonts w:ascii="Arial" w:hAnsi="Arial" w:cs="Arial"/>
        </w:rPr>
        <w:t>.</w:t>
      </w:r>
      <w:bookmarkEnd w:id="1"/>
      <w:r w:rsidR="00BF2DCA" w:rsidRPr="00DD2553">
        <w:rPr>
          <w:rFonts w:ascii="Arial" w:hAnsi="Arial" w:cs="Arial"/>
        </w:rPr>
        <w:t xml:space="preserve"> Using a panel data analysis, our findings show that, between 1996 and 2016, local PB adoption and continuity are strong correlated with budget</w:t>
      </w:r>
      <w:r w:rsidR="00691B51" w:rsidRPr="00DD2553">
        <w:rPr>
          <w:rFonts w:ascii="Arial" w:hAnsi="Arial" w:cs="Arial"/>
        </w:rPr>
        <w:t xml:space="preserve"> and </w:t>
      </w:r>
      <w:r w:rsidR="00BF2DCA" w:rsidRPr="00DD2553">
        <w:rPr>
          <w:rFonts w:ascii="Arial" w:hAnsi="Arial" w:cs="Arial"/>
        </w:rPr>
        <w:t>investment rate, which is consistent with our initial hypothesis.</w:t>
      </w:r>
    </w:p>
    <w:bookmarkEnd w:id="2"/>
    <w:p w14:paraId="05279809" w14:textId="72B5EEF5" w:rsidR="00121B2C" w:rsidRPr="00DD2553" w:rsidRDefault="00121B2C" w:rsidP="00DD2553">
      <w:pPr>
        <w:jc w:val="both"/>
        <w:rPr>
          <w:rFonts w:ascii="Arial" w:hAnsi="Arial" w:cs="Arial"/>
        </w:rPr>
      </w:pPr>
    </w:p>
    <w:p w14:paraId="57D7D04C" w14:textId="6B1FE23C" w:rsidR="00DD2553" w:rsidRPr="00DD2553" w:rsidRDefault="008870C1" w:rsidP="00DD2553">
      <w:pPr>
        <w:jc w:val="both"/>
        <w:rPr>
          <w:rFonts w:ascii="Arial" w:hAnsi="Arial" w:cs="Arial"/>
          <w:color w:val="000000"/>
        </w:rPr>
      </w:pPr>
      <w:r w:rsidRPr="00DD2553">
        <w:rPr>
          <w:rFonts w:ascii="Arial" w:hAnsi="Arial" w:cs="Arial"/>
          <w:b/>
          <w:bCs/>
        </w:rPr>
        <w:t>Keywords</w:t>
      </w:r>
      <w:r w:rsidRPr="00DD2553">
        <w:rPr>
          <w:rFonts w:ascii="Arial" w:hAnsi="Arial" w:cs="Arial"/>
        </w:rPr>
        <w:t>:</w:t>
      </w:r>
      <w:r w:rsidR="00DD2553">
        <w:rPr>
          <w:rFonts w:ascii="Arial" w:hAnsi="Arial" w:cs="Arial"/>
        </w:rPr>
        <w:t xml:space="preserve"> </w:t>
      </w:r>
      <w:r w:rsidR="00DD2553" w:rsidRPr="00DD2553">
        <w:rPr>
          <w:rFonts w:ascii="Arial" w:hAnsi="Arial" w:cs="Arial"/>
          <w:color w:val="000000"/>
        </w:rPr>
        <w:t>participatory budgeting, policy failure, local politics, fiscal policy, participation</w:t>
      </w:r>
    </w:p>
    <w:p w14:paraId="768991FE" w14:textId="77777777" w:rsidR="008870C1" w:rsidRPr="00DD2553" w:rsidRDefault="008870C1" w:rsidP="00DD2553">
      <w:pPr>
        <w:jc w:val="both"/>
        <w:rPr>
          <w:rFonts w:ascii="Arial" w:hAnsi="Arial" w:cs="Arial"/>
        </w:rPr>
      </w:pPr>
    </w:p>
    <w:p w14:paraId="5B004352" w14:textId="799A280A" w:rsidR="00121B2C" w:rsidRPr="00DD2553" w:rsidRDefault="00121B2C" w:rsidP="00AF062A">
      <w:pPr>
        <w:spacing w:line="480" w:lineRule="auto"/>
        <w:jc w:val="both"/>
        <w:rPr>
          <w:rFonts w:ascii="Arial" w:hAnsi="Arial" w:cs="Arial"/>
          <w:b/>
          <w:sz w:val="22"/>
          <w:szCs w:val="22"/>
        </w:rPr>
      </w:pPr>
      <w:r w:rsidRPr="00DD2553">
        <w:rPr>
          <w:rFonts w:ascii="Arial" w:hAnsi="Arial" w:cs="Arial"/>
          <w:b/>
          <w:sz w:val="22"/>
          <w:szCs w:val="22"/>
        </w:rPr>
        <w:t>Introduction</w:t>
      </w:r>
      <w:r w:rsidR="005C2435" w:rsidRPr="00DD2553">
        <w:rPr>
          <w:rStyle w:val="Refdenotaderodap"/>
          <w:rFonts w:ascii="Arial" w:hAnsi="Arial" w:cs="Arial"/>
          <w:b/>
          <w:sz w:val="22"/>
          <w:szCs w:val="22"/>
        </w:rPr>
        <w:footnoteReference w:id="2"/>
      </w:r>
    </w:p>
    <w:p w14:paraId="34238784" w14:textId="60DCC3AC"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Participatory Budgeting (PB) is a democratic innovation policy tool that enables direct involvement of the population in decisions about the local budget. Its output is the definition of priority investments, usually by neighborhood</w:t>
      </w:r>
      <w:r w:rsidR="001E77C6" w:rsidRPr="00DD2553">
        <w:rPr>
          <w:rFonts w:ascii="Arial" w:hAnsi="Arial" w:cs="Arial"/>
          <w:sz w:val="22"/>
          <w:szCs w:val="22"/>
        </w:rPr>
        <w:t xml:space="preserve"> </w:t>
      </w:r>
      <w:r w:rsidR="001E77C6" w:rsidRPr="00DD2553">
        <w:rPr>
          <w:rFonts w:ascii="Arial" w:hAnsi="Arial" w:cs="Arial"/>
          <w:noProof/>
          <w:sz w:val="22"/>
          <w:szCs w:val="22"/>
        </w:rPr>
        <w:t>(WAMPLER, 2008, p. 69)</w:t>
      </w:r>
      <w:r w:rsidRPr="00DD2553">
        <w:rPr>
          <w:rFonts w:ascii="Arial" w:hAnsi="Arial" w:cs="Arial"/>
          <w:sz w:val="22"/>
          <w:szCs w:val="22"/>
        </w:rPr>
        <w:t xml:space="preserve">. Workers' Party (Partido dos Trabalhadores - PT) activists, politicians and bureaucrats </w:t>
      </w:r>
      <w:r w:rsidRPr="00DD2553">
        <w:rPr>
          <w:rFonts w:ascii="Arial" w:hAnsi="Arial" w:cs="Arial"/>
          <w:sz w:val="22"/>
          <w:szCs w:val="22"/>
        </w:rPr>
        <w:lastRenderedPageBreak/>
        <w:t>created PB in the city of Porto Alegre, Brazil, in 1990. Later, in 1996, UN Habitat acknowledged it as a “Good Practice for Urban Governance.”</w:t>
      </w:r>
      <w:r w:rsidRPr="00DD2553">
        <w:rPr>
          <w:rFonts w:ascii="Arial" w:hAnsi="Arial" w:cs="Arial"/>
          <w:sz w:val="22"/>
          <w:szCs w:val="22"/>
          <w:vertAlign w:val="superscript"/>
        </w:rPr>
        <w:footnoteReference w:id="3"/>
      </w:r>
      <w:r w:rsidRPr="00DD2553">
        <w:rPr>
          <w:rFonts w:ascii="Arial" w:hAnsi="Arial" w:cs="Arial"/>
          <w:sz w:val="22"/>
          <w:szCs w:val="22"/>
        </w:rPr>
        <w:t xml:space="preserve"> Since then, the World Bank and activist networks have promoted its diffusion worldwide, which made PB and its foundational experience the subject of several scholarly studies</w:t>
      </w:r>
      <w:r w:rsidR="001E77C6" w:rsidRPr="00DD2553">
        <w:rPr>
          <w:rFonts w:ascii="Arial" w:hAnsi="Arial" w:cs="Arial"/>
          <w:sz w:val="22"/>
          <w:szCs w:val="22"/>
        </w:rPr>
        <w:t xml:space="preserve"> </w:t>
      </w:r>
      <w:r w:rsidR="002243E6" w:rsidRPr="00DD2553">
        <w:rPr>
          <w:rFonts w:ascii="Arial" w:hAnsi="Arial" w:cs="Arial"/>
          <w:noProof/>
          <w:sz w:val="22"/>
          <w:szCs w:val="22"/>
        </w:rPr>
        <w:t>(ABERS, 2000; AVRITZER; NAVARRO, 2003; BAIOCCHI, 2003; DOUGLASS; FRIEDMANN, 1998; SANTOS; AVRITZER, 2009; WAMPLER, 2007)</w:t>
      </w:r>
      <w:r w:rsidRPr="00DD2553">
        <w:rPr>
          <w:rFonts w:ascii="Arial" w:hAnsi="Arial" w:cs="Arial"/>
          <w:sz w:val="22"/>
          <w:szCs w:val="22"/>
        </w:rPr>
        <w:t>. It has been adopted both nationally and by local governments worldwide, but the most successful and well</w:t>
      </w:r>
      <w:r w:rsidR="00333A3B" w:rsidRPr="00DD2553">
        <w:rPr>
          <w:rFonts w:ascii="Arial" w:hAnsi="Arial" w:cs="Arial"/>
          <w:sz w:val="22"/>
          <w:szCs w:val="22"/>
        </w:rPr>
        <w:t>-</w:t>
      </w:r>
      <w:r w:rsidRPr="00DD2553">
        <w:rPr>
          <w:rFonts w:ascii="Arial" w:hAnsi="Arial" w:cs="Arial"/>
          <w:sz w:val="22"/>
          <w:szCs w:val="22"/>
        </w:rPr>
        <w:t xml:space="preserve">known cases are in Latin America (Brazil, Peru, Argentina, Uruguay, Ecuador, Colombia) and Europe (Portugal, Italy, Germany, Spain and France) </w:t>
      </w:r>
      <w:r w:rsidR="001E77C6" w:rsidRPr="00DD2553">
        <w:rPr>
          <w:rFonts w:ascii="Arial" w:hAnsi="Arial" w:cs="Arial"/>
          <w:noProof/>
          <w:sz w:val="22"/>
          <w:szCs w:val="22"/>
        </w:rPr>
        <w:t>(CABANNES, 2004; GOLDFRANK, 2012; OLIVEIRA, 2017; SHAH, 2007; SINTOMER; HERZBERG; RÖCKE, 2012)</w:t>
      </w:r>
      <w:r w:rsidR="001652E9" w:rsidRPr="00DD2553">
        <w:rPr>
          <w:rFonts w:ascii="Arial" w:hAnsi="Arial" w:cs="Arial"/>
          <w:sz w:val="22"/>
          <w:szCs w:val="22"/>
        </w:rPr>
        <w:t xml:space="preserve">. </w:t>
      </w:r>
      <w:r w:rsidRPr="00DD2553">
        <w:rPr>
          <w:rFonts w:ascii="Arial" w:hAnsi="Arial" w:cs="Arial"/>
          <w:sz w:val="22"/>
          <w:szCs w:val="22"/>
        </w:rPr>
        <w:t>Between 1989 and 201</w:t>
      </w:r>
      <w:r w:rsidR="00C71920" w:rsidRPr="00DD2553">
        <w:rPr>
          <w:rFonts w:ascii="Arial" w:hAnsi="Arial" w:cs="Arial"/>
          <w:sz w:val="22"/>
          <w:szCs w:val="22"/>
        </w:rPr>
        <w:t>6</w:t>
      </w:r>
      <w:r w:rsidRPr="00DD2553">
        <w:rPr>
          <w:rFonts w:ascii="Arial" w:hAnsi="Arial" w:cs="Arial"/>
          <w:sz w:val="22"/>
          <w:szCs w:val="22"/>
        </w:rPr>
        <w:t xml:space="preserve">, </w:t>
      </w:r>
      <w:r w:rsidR="00C71920" w:rsidRPr="00DD2553">
        <w:rPr>
          <w:rFonts w:ascii="Arial" w:hAnsi="Arial" w:cs="Arial"/>
          <w:sz w:val="22"/>
          <w:szCs w:val="22"/>
        </w:rPr>
        <w:t>267</w:t>
      </w:r>
      <w:r w:rsidRPr="00DD2553">
        <w:rPr>
          <w:rFonts w:ascii="Arial" w:hAnsi="Arial" w:cs="Arial"/>
          <w:sz w:val="22"/>
          <w:szCs w:val="22"/>
        </w:rPr>
        <w:t xml:space="preserve"> Brazilian prefectures of various political parties adopted Participatory Budgets for at least one administrative period. However, the PT accounts for most of the cases, both in relative and absolute numbers, and the policy is clearly associated with this party. The peak of PB adoption in Brazil occurred precisely at the </w:t>
      </w:r>
      <w:r w:rsidR="006F5530" w:rsidRPr="00DD2553">
        <w:rPr>
          <w:rFonts w:ascii="Arial" w:hAnsi="Arial" w:cs="Arial"/>
          <w:sz w:val="22"/>
          <w:szCs w:val="22"/>
        </w:rPr>
        <w:t>time</w:t>
      </w:r>
      <w:r w:rsidRPr="00DD2553">
        <w:rPr>
          <w:rFonts w:ascii="Arial" w:hAnsi="Arial" w:cs="Arial"/>
          <w:sz w:val="22"/>
          <w:szCs w:val="22"/>
        </w:rPr>
        <w:t xml:space="preserve"> of the PT's election to the Federal Government in 2002 (for the 2003-2006 term)</w:t>
      </w:r>
      <w:r w:rsidR="006F5530" w:rsidRPr="00DD2553">
        <w:rPr>
          <w:rFonts w:ascii="Arial" w:hAnsi="Arial" w:cs="Arial"/>
          <w:sz w:val="22"/>
          <w:szCs w:val="22"/>
        </w:rPr>
        <w:t xml:space="preserve">. After </w:t>
      </w:r>
      <w:r w:rsidR="00333A3B" w:rsidRPr="00DD2553">
        <w:rPr>
          <w:rFonts w:ascii="Arial" w:hAnsi="Arial" w:cs="Arial"/>
          <w:sz w:val="22"/>
          <w:szCs w:val="22"/>
        </w:rPr>
        <w:t>that</w:t>
      </w:r>
      <w:r w:rsidRPr="00DD2553">
        <w:rPr>
          <w:rFonts w:ascii="Arial" w:hAnsi="Arial" w:cs="Arial"/>
          <w:sz w:val="22"/>
          <w:szCs w:val="22"/>
        </w:rPr>
        <w:t>,</w:t>
      </w:r>
      <w:r w:rsidR="006F5530" w:rsidRPr="00DD2553">
        <w:rPr>
          <w:rFonts w:ascii="Arial" w:hAnsi="Arial" w:cs="Arial"/>
          <w:sz w:val="22"/>
          <w:szCs w:val="22"/>
        </w:rPr>
        <w:t xml:space="preserve"> PB undergoes</w:t>
      </w:r>
      <w:r w:rsidRPr="00DD2553">
        <w:rPr>
          <w:rFonts w:ascii="Arial" w:hAnsi="Arial" w:cs="Arial"/>
          <w:sz w:val="22"/>
          <w:szCs w:val="22"/>
        </w:rPr>
        <w:t xml:space="preserve"> a continuous decrease until 201</w:t>
      </w:r>
      <w:r w:rsidR="006F5530" w:rsidRPr="00DD2553">
        <w:rPr>
          <w:rFonts w:ascii="Arial" w:hAnsi="Arial" w:cs="Arial"/>
          <w:sz w:val="22"/>
          <w:szCs w:val="22"/>
        </w:rPr>
        <w:t>6</w:t>
      </w:r>
      <w:r w:rsidRPr="00DD2553">
        <w:rPr>
          <w:rFonts w:ascii="Arial" w:hAnsi="Arial" w:cs="Arial"/>
          <w:sz w:val="22"/>
          <w:szCs w:val="22"/>
        </w:rPr>
        <w:t xml:space="preserve">, which, if kept constant, would mean the disappearance of Participatory Budgeting in Brazil by the year 2024 </w:t>
      </w:r>
      <w:r w:rsidR="001652E9" w:rsidRPr="00DD2553">
        <w:rPr>
          <w:rFonts w:ascii="Arial" w:hAnsi="Arial" w:cs="Arial"/>
          <w:noProof/>
          <w:sz w:val="22"/>
          <w:szCs w:val="22"/>
        </w:rPr>
        <w:t>(SPADA, 2012)</w:t>
      </w:r>
      <w:r w:rsidRPr="00DD2553">
        <w:rPr>
          <w:rFonts w:ascii="Arial" w:hAnsi="Arial" w:cs="Arial"/>
          <w:sz w:val="22"/>
          <w:szCs w:val="22"/>
        </w:rPr>
        <w:t xml:space="preserve">. Despite decreasing in Brazil, its place of origin, PB keeps expanding worldwide </w:t>
      </w:r>
      <w:r w:rsidR="001652E9" w:rsidRPr="00DD2553">
        <w:rPr>
          <w:rFonts w:ascii="Arial" w:hAnsi="Arial" w:cs="Arial"/>
          <w:noProof/>
          <w:sz w:val="22"/>
          <w:szCs w:val="22"/>
        </w:rPr>
        <w:t>(CABANNES, 2004; GOLDFRANK, 2012; OLIVEIRA, 2017; SHAH, 2007; SINTOMER; HERZBERG; RÖCKE, 2012)</w:t>
      </w:r>
      <w:r w:rsidRPr="00DD2553">
        <w:rPr>
          <w:rFonts w:ascii="Arial" w:hAnsi="Arial" w:cs="Arial"/>
          <w:sz w:val="22"/>
          <w:szCs w:val="22"/>
        </w:rPr>
        <w:t>.</w:t>
      </w:r>
    </w:p>
    <w:p w14:paraId="5212ADEA" w14:textId="77777777"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 xml:space="preserve">PB diffusion follows the PT's electoral growth, at least until the early 2000s. However, when the PT took Federal Office, it abandoned Participatory Budgeting as a high priority policy, stimulating other forms of civil society participation instead. Although </w:t>
      </w:r>
      <w:r w:rsidRPr="00DD2553">
        <w:rPr>
          <w:rFonts w:ascii="Arial" w:hAnsi="Arial" w:cs="Arial"/>
          <w:sz w:val="22"/>
          <w:szCs w:val="22"/>
        </w:rPr>
        <w:lastRenderedPageBreak/>
        <w:t>Lula’s 2002 presidential proposals included “to implement a national PB,” the proposal simply disappeared from the Party’s documents and debates after the election</w:t>
      </w:r>
      <w:r w:rsidR="001652E9" w:rsidRPr="00DD2553">
        <w:rPr>
          <w:rFonts w:ascii="Arial" w:hAnsi="Arial" w:cs="Arial"/>
          <w:sz w:val="22"/>
          <w:szCs w:val="22"/>
        </w:rPr>
        <w:t xml:space="preserve"> </w:t>
      </w:r>
      <w:r w:rsidR="001652E9" w:rsidRPr="00DD2553">
        <w:rPr>
          <w:rFonts w:ascii="Arial" w:hAnsi="Arial" w:cs="Arial"/>
          <w:noProof/>
          <w:sz w:val="22"/>
          <w:szCs w:val="22"/>
        </w:rPr>
        <w:t>(BEZERRA, 2014)</w:t>
      </w:r>
      <w:r w:rsidRPr="00DD2553">
        <w:rPr>
          <w:rFonts w:ascii="Arial" w:hAnsi="Arial" w:cs="Arial"/>
          <w:sz w:val="22"/>
          <w:szCs w:val="22"/>
        </w:rPr>
        <w:t xml:space="preserve">. Similarly, while in Federal Office, the PT did not create any policy mechanism to promote local governments to keep adopting PB. The motivation for such drastic change in policy preference remains unexplained, by both scholars and the Party itself. </w:t>
      </w:r>
    </w:p>
    <w:p w14:paraId="31A6D77B" w14:textId="2D909108"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We argue that the set of fiscal rules created during the early 2000s reduced PB effectiveness by diminishing local budgetary discretion and limiting investment expenditure. Due to greater local budgets red tape, local governments ha</w:t>
      </w:r>
      <w:r w:rsidR="00CA2112" w:rsidRPr="00DD2553">
        <w:rPr>
          <w:rFonts w:ascii="Arial" w:hAnsi="Arial" w:cs="Arial"/>
          <w:sz w:val="22"/>
          <w:szCs w:val="22"/>
        </w:rPr>
        <w:t>ve</w:t>
      </w:r>
      <w:r w:rsidRPr="00DD2553">
        <w:rPr>
          <w:rFonts w:ascii="Arial" w:hAnsi="Arial" w:cs="Arial"/>
          <w:sz w:val="22"/>
          <w:szCs w:val="22"/>
        </w:rPr>
        <w:t xml:space="preserve"> less capability to deliver the city works and improvements defined by citizens over the budget. </w:t>
      </w:r>
      <w:r w:rsidR="00CA2112" w:rsidRPr="00DD2553">
        <w:rPr>
          <w:rFonts w:ascii="Arial" w:hAnsi="Arial" w:cs="Arial"/>
          <w:sz w:val="22"/>
          <w:szCs w:val="22"/>
        </w:rPr>
        <w:t xml:space="preserve">Not being able to deliver </w:t>
      </w:r>
      <w:r w:rsidR="00231310" w:rsidRPr="00DD2553">
        <w:rPr>
          <w:rFonts w:ascii="Arial" w:hAnsi="Arial" w:cs="Arial"/>
          <w:sz w:val="22"/>
          <w:szCs w:val="22"/>
        </w:rPr>
        <w:t>works</w:t>
      </w:r>
      <w:r w:rsidR="00CA2112" w:rsidRPr="00DD2553">
        <w:rPr>
          <w:rFonts w:ascii="Arial" w:hAnsi="Arial" w:cs="Arial"/>
          <w:sz w:val="22"/>
          <w:szCs w:val="22"/>
        </w:rPr>
        <w:t xml:space="preserve">, citizenship participation loses its </w:t>
      </w:r>
      <w:r w:rsidR="00BE5774" w:rsidRPr="00DD2553">
        <w:rPr>
          <w:rFonts w:ascii="Arial" w:hAnsi="Arial" w:cs="Arial"/>
          <w:sz w:val="22"/>
          <w:szCs w:val="22"/>
        </w:rPr>
        <w:t xml:space="preserve">accountability </w:t>
      </w:r>
      <w:r w:rsidR="00CA2112" w:rsidRPr="00DD2553">
        <w:rPr>
          <w:rFonts w:ascii="Arial" w:hAnsi="Arial" w:cs="Arial"/>
          <w:sz w:val="22"/>
          <w:szCs w:val="22"/>
        </w:rPr>
        <w:t>effectiveness</w:t>
      </w:r>
      <w:r w:rsidR="00BE5774" w:rsidRPr="00DD2553">
        <w:rPr>
          <w:rFonts w:ascii="Arial" w:hAnsi="Arial" w:cs="Arial"/>
          <w:sz w:val="22"/>
          <w:szCs w:val="22"/>
        </w:rPr>
        <w:t xml:space="preserve">. </w:t>
      </w:r>
      <w:r w:rsidR="00CA2112" w:rsidRPr="00DD2553">
        <w:rPr>
          <w:rFonts w:ascii="Arial" w:hAnsi="Arial" w:cs="Arial"/>
          <w:sz w:val="22"/>
          <w:szCs w:val="22"/>
        </w:rPr>
        <w:t>Th</w:t>
      </w:r>
      <w:r w:rsidR="00231310" w:rsidRPr="00DD2553">
        <w:rPr>
          <w:rFonts w:ascii="Arial" w:hAnsi="Arial" w:cs="Arial"/>
          <w:sz w:val="22"/>
          <w:szCs w:val="22"/>
        </w:rPr>
        <w:t>us, the budget</w:t>
      </w:r>
      <w:r w:rsidR="00CA2112" w:rsidRPr="00DD2553">
        <w:rPr>
          <w:rFonts w:ascii="Arial" w:hAnsi="Arial" w:cs="Arial"/>
          <w:sz w:val="22"/>
          <w:szCs w:val="22"/>
        </w:rPr>
        <w:t xml:space="preserve"> constraint</w:t>
      </w:r>
      <w:r w:rsidR="00231310" w:rsidRPr="00DD2553">
        <w:rPr>
          <w:rFonts w:ascii="Arial" w:hAnsi="Arial" w:cs="Arial"/>
          <w:sz w:val="22"/>
          <w:szCs w:val="22"/>
        </w:rPr>
        <w:t xml:space="preserve"> makes the policy ineffective </w:t>
      </w:r>
      <w:r w:rsidR="00BE5774" w:rsidRPr="00DD2553">
        <w:rPr>
          <w:rFonts w:ascii="Arial" w:hAnsi="Arial" w:cs="Arial"/>
          <w:sz w:val="22"/>
          <w:szCs w:val="22"/>
        </w:rPr>
        <w:t>and will not generate the expected electoral returns</w:t>
      </w:r>
      <w:r w:rsidR="00D25B11" w:rsidRPr="00DD2553">
        <w:rPr>
          <w:rFonts w:ascii="Arial" w:hAnsi="Arial" w:cs="Arial"/>
          <w:sz w:val="22"/>
          <w:szCs w:val="22"/>
        </w:rPr>
        <w:t>. Such</w:t>
      </w:r>
      <w:r w:rsidRPr="00DD2553">
        <w:rPr>
          <w:rFonts w:ascii="Arial" w:hAnsi="Arial" w:cs="Arial"/>
          <w:sz w:val="22"/>
          <w:szCs w:val="22"/>
        </w:rPr>
        <w:t xml:space="preserve"> disincentives</w:t>
      </w:r>
      <w:r w:rsidR="00BE5774" w:rsidRPr="00DD2553">
        <w:rPr>
          <w:rFonts w:ascii="Arial" w:hAnsi="Arial" w:cs="Arial"/>
          <w:sz w:val="22"/>
          <w:szCs w:val="22"/>
        </w:rPr>
        <w:t xml:space="preserve"> w</w:t>
      </w:r>
      <w:r w:rsidR="00D25B11" w:rsidRPr="00DD2553">
        <w:rPr>
          <w:rFonts w:ascii="Arial" w:hAnsi="Arial" w:cs="Arial"/>
          <w:sz w:val="22"/>
          <w:szCs w:val="22"/>
        </w:rPr>
        <w:t>ould</w:t>
      </w:r>
      <w:r w:rsidR="00CA2112" w:rsidRPr="00DD2553">
        <w:rPr>
          <w:rFonts w:ascii="Arial" w:hAnsi="Arial" w:cs="Arial"/>
          <w:sz w:val="22"/>
          <w:szCs w:val="22"/>
        </w:rPr>
        <w:t xml:space="preserve"> explain </w:t>
      </w:r>
      <w:r w:rsidRPr="00DD2553">
        <w:rPr>
          <w:rFonts w:ascii="Arial" w:hAnsi="Arial" w:cs="Arial"/>
          <w:sz w:val="22"/>
          <w:szCs w:val="22"/>
        </w:rPr>
        <w:t xml:space="preserve">a </w:t>
      </w:r>
      <w:r w:rsidR="00CA2112" w:rsidRPr="00DD2553">
        <w:rPr>
          <w:rFonts w:ascii="Arial" w:hAnsi="Arial" w:cs="Arial"/>
          <w:sz w:val="22"/>
          <w:szCs w:val="22"/>
        </w:rPr>
        <w:t>gradual policy abandonment</w:t>
      </w:r>
      <w:r w:rsidR="00B9359E" w:rsidRPr="00DD2553">
        <w:rPr>
          <w:rFonts w:ascii="Arial" w:hAnsi="Arial" w:cs="Arial"/>
          <w:sz w:val="22"/>
          <w:szCs w:val="22"/>
        </w:rPr>
        <w:t>.</w:t>
      </w:r>
      <w:r w:rsidRPr="00DD2553">
        <w:rPr>
          <w:rFonts w:ascii="Arial" w:hAnsi="Arial" w:cs="Arial"/>
          <w:sz w:val="22"/>
          <w:szCs w:val="22"/>
        </w:rPr>
        <w:t xml:space="preserve"> This </w:t>
      </w:r>
      <w:r w:rsidR="00BA671A" w:rsidRPr="00DD2553">
        <w:rPr>
          <w:rFonts w:ascii="Arial" w:hAnsi="Arial" w:cs="Arial"/>
          <w:sz w:val="22"/>
          <w:szCs w:val="22"/>
        </w:rPr>
        <w:t>argument</w:t>
      </w:r>
      <w:r w:rsidR="00BE5774" w:rsidRPr="00DD2553">
        <w:rPr>
          <w:rFonts w:ascii="Arial" w:hAnsi="Arial" w:cs="Arial"/>
          <w:sz w:val="22"/>
          <w:szCs w:val="22"/>
        </w:rPr>
        <w:t>, however, does not disregard other political and institutional intervening</w:t>
      </w:r>
      <w:r w:rsidRPr="00DD2553">
        <w:rPr>
          <w:rFonts w:ascii="Arial" w:hAnsi="Arial" w:cs="Arial"/>
          <w:sz w:val="22"/>
          <w:szCs w:val="22"/>
        </w:rPr>
        <w:t xml:space="preserve"> factors </w:t>
      </w:r>
      <w:r w:rsidR="00BE5774" w:rsidRPr="00DD2553">
        <w:rPr>
          <w:rFonts w:ascii="Arial" w:hAnsi="Arial" w:cs="Arial"/>
          <w:sz w:val="22"/>
          <w:szCs w:val="22"/>
        </w:rPr>
        <w:t>addressed</w:t>
      </w:r>
      <w:r w:rsidRPr="00DD2553">
        <w:rPr>
          <w:rFonts w:ascii="Arial" w:hAnsi="Arial" w:cs="Arial"/>
          <w:sz w:val="22"/>
          <w:szCs w:val="22"/>
        </w:rPr>
        <w:t xml:space="preserve"> by the </w:t>
      </w:r>
      <w:r w:rsidR="00BE5774" w:rsidRPr="00DD2553">
        <w:rPr>
          <w:rFonts w:ascii="Arial" w:hAnsi="Arial" w:cs="Arial"/>
          <w:sz w:val="22"/>
          <w:szCs w:val="22"/>
        </w:rPr>
        <w:t>literature</w:t>
      </w:r>
      <w:r w:rsidR="00095301" w:rsidRPr="00DD2553">
        <w:rPr>
          <w:rFonts w:ascii="Arial" w:hAnsi="Arial" w:cs="Arial"/>
          <w:sz w:val="22"/>
          <w:szCs w:val="22"/>
        </w:rPr>
        <w:t>, but</w:t>
      </w:r>
      <w:r w:rsidRPr="00DD2553">
        <w:rPr>
          <w:rFonts w:ascii="Arial" w:hAnsi="Arial" w:cs="Arial"/>
          <w:sz w:val="22"/>
          <w:szCs w:val="22"/>
        </w:rPr>
        <w:t xml:space="preserve"> it</w:t>
      </w:r>
      <w:r w:rsidR="00095301" w:rsidRPr="00DD2553">
        <w:rPr>
          <w:rFonts w:ascii="Arial" w:hAnsi="Arial" w:cs="Arial"/>
          <w:sz w:val="22"/>
          <w:szCs w:val="22"/>
        </w:rPr>
        <w:t xml:space="preserve"> complements them</w:t>
      </w:r>
      <w:r w:rsidRPr="00DD2553">
        <w:rPr>
          <w:rFonts w:ascii="Arial" w:hAnsi="Arial" w:cs="Arial"/>
          <w:sz w:val="22"/>
          <w:szCs w:val="22"/>
        </w:rPr>
        <w:t>.</w:t>
      </w:r>
    </w:p>
    <w:p w14:paraId="7BABBFE2" w14:textId="77777777" w:rsidR="00BA671A" w:rsidRPr="00DD2553" w:rsidRDefault="002F0664" w:rsidP="00AF062A">
      <w:pPr>
        <w:spacing w:line="480" w:lineRule="auto"/>
        <w:ind w:firstLine="720"/>
        <w:jc w:val="both"/>
        <w:rPr>
          <w:rFonts w:ascii="Arial" w:hAnsi="Arial" w:cs="Arial"/>
          <w:sz w:val="22"/>
          <w:szCs w:val="22"/>
        </w:rPr>
      </w:pPr>
      <w:r w:rsidRPr="00DD2553">
        <w:rPr>
          <w:rFonts w:ascii="Arial" w:hAnsi="Arial" w:cs="Arial"/>
          <w:sz w:val="22"/>
          <w:szCs w:val="22"/>
        </w:rPr>
        <w:t xml:space="preserve">The importance of investment resources has been </w:t>
      </w:r>
      <w:r w:rsidR="00BA671A" w:rsidRPr="00DD2553">
        <w:rPr>
          <w:rFonts w:ascii="Arial" w:hAnsi="Arial" w:cs="Arial"/>
          <w:sz w:val="22"/>
          <w:szCs w:val="22"/>
        </w:rPr>
        <w:t>mentioned by case studies</w:t>
      </w:r>
      <w:r w:rsidR="00AA6CDA" w:rsidRPr="00DD2553">
        <w:rPr>
          <w:rFonts w:ascii="Arial" w:hAnsi="Arial" w:cs="Arial"/>
          <w:sz w:val="22"/>
          <w:szCs w:val="22"/>
        </w:rPr>
        <w:t xml:space="preserve"> (Luchmann </w:t>
      </w:r>
      <w:r w:rsidR="00AA6CDA" w:rsidRPr="00DD2553">
        <w:rPr>
          <w:rFonts w:ascii="Arial" w:hAnsi="Arial" w:cs="Arial"/>
          <w:noProof/>
          <w:sz w:val="22"/>
          <w:szCs w:val="22"/>
        </w:rPr>
        <w:t>2002; Goldfrank 2007)</w:t>
      </w:r>
      <w:r w:rsidR="00BA671A" w:rsidRPr="00DD2553">
        <w:rPr>
          <w:rFonts w:ascii="Arial" w:hAnsi="Arial" w:cs="Arial"/>
          <w:sz w:val="22"/>
          <w:szCs w:val="22"/>
        </w:rPr>
        <w:t xml:space="preserve"> and e</w:t>
      </w:r>
      <w:r w:rsidR="00297F23" w:rsidRPr="00DD2553">
        <w:rPr>
          <w:rFonts w:ascii="Arial" w:hAnsi="Arial" w:cs="Arial"/>
          <w:sz w:val="22"/>
          <w:szCs w:val="22"/>
        </w:rPr>
        <w:t>vidence gathered during interviews</w:t>
      </w:r>
      <w:r w:rsidR="00B9359E" w:rsidRPr="00DD2553">
        <w:rPr>
          <w:rFonts w:ascii="Arial" w:hAnsi="Arial" w:cs="Arial"/>
          <w:sz w:val="22"/>
          <w:szCs w:val="22"/>
        </w:rPr>
        <w:t xml:space="preserve"> with PT leaders and bureaucrats</w:t>
      </w:r>
      <w:r w:rsidR="00297F23" w:rsidRPr="00DD2553">
        <w:rPr>
          <w:rFonts w:ascii="Arial" w:hAnsi="Arial" w:cs="Arial"/>
          <w:sz w:val="22"/>
          <w:szCs w:val="22"/>
        </w:rPr>
        <w:t xml:space="preserve"> and reinforced by </w:t>
      </w:r>
      <w:r w:rsidR="00B9359E" w:rsidRPr="00DD2553">
        <w:rPr>
          <w:rFonts w:ascii="Arial" w:hAnsi="Arial" w:cs="Arial"/>
          <w:sz w:val="22"/>
          <w:szCs w:val="22"/>
        </w:rPr>
        <w:t>news research helped to formulate the</w:t>
      </w:r>
      <w:r w:rsidRPr="00DD2553">
        <w:rPr>
          <w:rFonts w:ascii="Arial" w:hAnsi="Arial" w:cs="Arial"/>
          <w:sz w:val="22"/>
          <w:szCs w:val="22"/>
        </w:rPr>
        <w:t xml:space="preserve"> initial hypotheses</w:t>
      </w:r>
      <w:r w:rsidR="00BA671A" w:rsidRPr="00DD2553">
        <w:rPr>
          <w:rFonts w:ascii="Arial" w:hAnsi="Arial" w:cs="Arial"/>
          <w:sz w:val="22"/>
          <w:szCs w:val="22"/>
        </w:rPr>
        <w:t>: the los</w:t>
      </w:r>
      <w:r w:rsidR="00B679B9" w:rsidRPr="00DD2553">
        <w:rPr>
          <w:rFonts w:ascii="Arial" w:hAnsi="Arial" w:cs="Arial"/>
          <w:sz w:val="22"/>
          <w:szCs w:val="22"/>
        </w:rPr>
        <w:t>s</w:t>
      </w:r>
      <w:r w:rsidR="00BA671A" w:rsidRPr="00DD2553">
        <w:rPr>
          <w:rFonts w:ascii="Arial" w:hAnsi="Arial" w:cs="Arial"/>
          <w:sz w:val="22"/>
          <w:szCs w:val="22"/>
        </w:rPr>
        <w:t xml:space="preserve"> of budgetary space would have affected the policy's political appeal and thus, PB decline would be explained by party adaptation to increasing budgetary rigidity.</w:t>
      </w:r>
      <w:r w:rsidR="00B9359E" w:rsidRPr="00DD2553">
        <w:rPr>
          <w:rFonts w:ascii="Arial" w:hAnsi="Arial" w:cs="Arial"/>
          <w:sz w:val="22"/>
          <w:szCs w:val="22"/>
        </w:rPr>
        <w:t xml:space="preserve"> </w:t>
      </w:r>
    </w:p>
    <w:p w14:paraId="06ED2B21" w14:textId="5D84FDA6" w:rsidR="00556D4C" w:rsidRPr="00DD2553" w:rsidRDefault="00B9359E" w:rsidP="00AF062A">
      <w:pPr>
        <w:spacing w:after="120" w:line="480" w:lineRule="auto"/>
        <w:jc w:val="both"/>
        <w:rPr>
          <w:rFonts w:ascii="Arial" w:hAnsi="Arial" w:cs="Arial"/>
          <w:sz w:val="22"/>
          <w:szCs w:val="22"/>
        </w:rPr>
      </w:pPr>
      <w:r w:rsidRPr="00DD2553">
        <w:rPr>
          <w:rFonts w:ascii="Arial" w:hAnsi="Arial" w:cs="Arial"/>
          <w:sz w:val="22"/>
          <w:szCs w:val="22"/>
        </w:rPr>
        <w:t>Then</w:t>
      </w:r>
      <w:r w:rsidR="00D25B11" w:rsidRPr="00DD2553">
        <w:rPr>
          <w:rFonts w:ascii="Arial" w:hAnsi="Arial" w:cs="Arial"/>
          <w:sz w:val="22"/>
          <w:szCs w:val="22"/>
        </w:rPr>
        <w:t>,</w:t>
      </w:r>
      <w:r w:rsidRPr="00DD2553">
        <w:rPr>
          <w:rFonts w:ascii="Arial" w:hAnsi="Arial" w:cs="Arial"/>
          <w:sz w:val="22"/>
          <w:szCs w:val="22"/>
        </w:rPr>
        <w:t xml:space="preserve"> we tested it </w:t>
      </w:r>
      <w:r w:rsidR="00F149AD" w:rsidRPr="00DD2553">
        <w:rPr>
          <w:rFonts w:ascii="Arial" w:hAnsi="Arial" w:cs="Arial"/>
          <w:sz w:val="22"/>
          <w:szCs w:val="22"/>
        </w:rPr>
        <w:t xml:space="preserve">with a panel </w:t>
      </w:r>
      <w:r w:rsidR="009D7C99" w:rsidRPr="00DD2553">
        <w:rPr>
          <w:rFonts w:ascii="Arial" w:hAnsi="Arial" w:cs="Arial"/>
          <w:sz w:val="22"/>
          <w:szCs w:val="22"/>
        </w:rPr>
        <w:t>model</w:t>
      </w:r>
      <w:r w:rsidR="00F149AD" w:rsidRPr="00DD2553">
        <w:rPr>
          <w:rFonts w:ascii="Arial" w:hAnsi="Arial" w:cs="Arial"/>
          <w:sz w:val="22"/>
          <w:szCs w:val="22"/>
        </w:rPr>
        <w:t xml:space="preserve"> using data from all Brazilian municipalities between 1996 and 2016</w:t>
      </w:r>
      <w:r w:rsidR="00121B2C" w:rsidRPr="00DD2553">
        <w:rPr>
          <w:rFonts w:ascii="Arial" w:hAnsi="Arial" w:cs="Arial"/>
          <w:sz w:val="22"/>
          <w:szCs w:val="22"/>
        </w:rPr>
        <w:t xml:space="preserve">. This model </w:t>
      </w:r>
      <w:r w:rsidR="00016572" w:rsidRPr="00DD2553">
        <w:rPr>
          <w:rFonts w:ascii="Arial" w:hAnsi="Arial" w:cs="Arial"/>
          <w:sz w:val="22"/>
          <w:szCs w:val="22"/>
        </w:rPr>
        <w:t xml:space="preserve">considered </w:t>
      </w:r>
      <w:r w:rsidR="00BA671A" w:rsidRPr="00DD2553">
        <w:rPr>
          <w:rFonts w:ascii="Arial" w:hAnsi="Arial" w:cs="Arial"/>
          <w:sz w:val="22"/>
          <w:szCs w:val="22"/>
        </w:rPr>
        <w:t xml:space="preserve">the efforts made </w:t>
      </w:r>
      <w:r w:rsidR="00121B2C" w:rsidRPr="00DD2553">
        <w:rPr>
          <w:rFonts w:ascii="Arial" w:hAnsi="Arial" w:cs="Arial"/>
          <w:sz w:val="22"/>
          <w:szCs w:val="22"/>
        </w:rPr>
        <w:t>in previous papers on participatory budgeting</w:t>
      </w:r>
      <w:r w:rsidR="009D7C99" w:rsidRPr="00DD2553">
        <w:rPr>
          <w:rFonts w:ascii="Arial" w:hAnsi="Arial" w:cs="Arial"/>
          <w:sz w:val="22"/>
          <w:szCs w:val="22"/>
        </w:rPr>
        <w:t xml:space="preserve"> </w:t>
      </w:r>
      <w:r w:rsidR="00BA671A" w:rsidRPr="00DD2553">
        <w:rPr>
          <w:rFonts w:ascii="Arial" w:hAnsi="Arial" w:cs="Arial"/>
          <w:sz w:val="22"/>
          <w:szCs w:val="22"/>
        </w:rPr>
        <w:t xml:space="preserve">diffusion and decline </w:t>
      </w:r>
      <w:r w:rsidR="008D51EF" w:rsidRPr="00DD2553">
        <w:rPr>
          <w:rFonts w:ascii="Arial" w:hAnsi="Arial" w:cs="Arial"/>
          <w:noProof/>
          <w:sz w:val="22"/>
          <w:szCs w:val="22"/>
        </w:rPr>
        <w:t>(SPADA, 2014; WAMPLER, 2008)</w:t>
      </w:r>
      <w:r w:rsidR="00BA671A" w:rsidRPr="00DD2553">
        <w:rPr>
          <w:rFonts w:ascii="Arial" w:hAnsi="Arial" w:cs="Arial"/>
          <w:noProof/>
          <w:sz w:val="22"/>
          <w:szCs w:val="22"/>
        </w:rPr>
        <w:t xml:space="preserve">, improving in data accuracy, economic variables and </w:t>
      </w:r>
      <w:r w:rsidR="0037658D" w:rsidRPr="00DD2553">
        <w:rPr>
          <w:rFonts w:ascii="Arial" w:hAnsi="Arial" w:cs="Arial"/>
          <w:noProof/>
          <w:sz w:val="22"/>
          <w:szCs w:val="22"/>
        </w:rPr>
        <w:t>model specification</w:t>
      </w:r>
      <w:r w:rsidR="00121B2C" w:rsidRPr="00DD2553">
        <w:rPr>
          <w:rFonts w:ascii="Arial" w:hAnsi="Arial" w:cs="Arial"/>
          <w:sz w:val="22"/>
          <w:szCs w:val="22"/>
        </w:rPr>
        <w:t xml:space="preserve">. Our results show that budgetary variables are relevant both for explaining the first adoption as well as the </w:t>
      </w:r>
      <w:r w:rsidR="00121B2C" w:rsidRPr="00DD2553">
        <w:rPr>
          <w:rFonts w:ascii="Arial" w:hAnsi="Arial" w:cs="Arial"/>
          <w:sz w:val="22"/>
          <w:szCs w:val="22"/>
        </w:rPr>
        <w:lastRenderedPageBreak/>
        <w:t xml:space="preserve">continuity of PB implementation. </w:t>
      </w:r>
      <w:r w:rsidR="009C3C69" w:rsidRPr="00DD2553">
        <w:rPr>
          <w:rFonts w:ascii="Arial" w:hAnsi="Arial" w:cs="Arial"/>
          <w:sz w:val="22"/>
          <w:szCs w:val="22"/>
        </w:rPr>
        <w:t>T</w:t>
      </w:r>
      <w:r w:rsidR="00121B2C" w:rsidRPr="00DD2553">
        <w:rPr>
          <w:rFonts w:ascii="Arial" w:hAnsi="Arial" w:cs="Arial"/>
          <w:sz w:val="22"/>
          <w:szCs w:val="22"/>
        </w:rPr>
        <w:t xml:space="preserve">he most significant factors </w:t>
      </w:r>
      <w:r w:rsidR="00095301" w:rsidRPr="00DD2553">
        <w:rPr>
          <w:rFonts w:ascii="Arial" w:hAnsi="Arial" w:cs="Arial"/>
          <w:sz w:val="22"/>
          <w:szCs w:val="22"/>
        </w:rPr>
        <w:t xml:space="preserve">correlated with </w:t>
      </w:r>
      <w:r w:rsidR="00121B2C" w:rsidRPr="00DD2553">
        <w:rPr>
          <w:rFonts w:ascii="Arial" w:hAnsi="Arial" w:cs="Arial"/>
          <w:sz w:val="22"/>
          <w:szCs w:val="22"/>
        </w:rPr>
        <w:t xml:space="preserve">PB first time adoption by a municipality </w:t>
      </w:r>
      <w:r w:rsidR="00095301" w:rsidRPr="00DD2553">
        <w:rPr>
          <w:rFonts w:ascii="Arial" w:hAnsi="Arial" w:cs="Arial"/>
          <w:sz w:val="22"/>
          <w:szCs w:val="22"/>
        </w:rPr>
        <w:t>are</w:t>
      </w:r>
      <w:r w:rsidR="00121B2C" w:rsidRPr="00DD2553">
        <w:rPr>
          <w:rFonts w:ascii="Arial" w:hAnsi="Arial" w:cs="Arial"/>
          <w:sz w:val="22"/>
          <w:szCs w:val="22"/>
        </w:rPr>
        <w:t xml:space="preserve">: </w:t>
      </w:r>
      <w:r w:rsidR="00BA671A" w:rsidRPr="00DD2553">
        <w:rPr>
          <w:rFonts w:ascii="Arial" w:hAnsi="Arial" w:cs="Arial"/>
          <w:sz w:val="22"/>
          <w:szCs w:val="22"/>
        </w:rPr>
        <w:t xml:space="preserve">1) </w:t>
      </w:r>
      <w:r w:rsidR="00121B2C" w:rsidRPr="00DD2553">
        <w:rPr>
          <w:rFonts w:ascii="Arial" w:hAnsi="Arial" w:cs="Arial"/>
          <w:sz w:val="22"/>
          <w:szCs w:val="22"/>
        </w:rPr>
        <w:t xml:space="preserve">having PT as incumbent, </w:t>
      </w:r>
      <w:r w:rsidR="00BA671A" w:rsidRPr="00DD2553">
        <w:rPr>
          <w:rFonts w:ascii="Arial" w:hAnsi="Arial" w:cs="Arial"/>
          <w:sz w:val="22"/>
          <w:szCs w:val="22"/>
        </w:rPr>
        <w:t>2)</w:t>
      </w:r>
      <w:r w:rsidR="00095301" w:rsidRPr="00DD2553">
        <w:rPr>
          <w:rFonts w:ascii="Arial" w:hAnsi="Arial" w:cs="Arial"/>
          <w:sz w:val="22"/>
          <w:szCs w:val="22"/>
        </w:rPr>
        <w:t xml:space="preserve"> </w:t>
      </w:r>
      <w:r w:rsidR="00121B2C" w:rsidRPr="00DD2553">
        <w:rPr>
          <w:rFonts w:ascii="Arial" w:hAnsi="Arial" w:cs="Arial"/>
          <w:sz w:val="22"/>
          <w:szCs w:val="22"/>
        </w:rPr>
        <w:t>a bigger population</w:t>
      </w:r>
      <w:r w:rsidR="009D7C99" w:rsidRPr="00DD2553">
        <w:rPr>
          <w:rFonts w:ascii="Arial" w:hAnsi="Arial" w:cs="Arial"/>
          <w:sz w:val="22"/>
          <w:szCs w:val="22"/>
        </w:rPr>
        <w:t>,</w:t>
      </w:r>
      <w:r w:rsidR="00121B2C" w:rsidRPr="00DD2553">
        <w:rPr>
          <w:rFonts w:ascii="Arial" w:hAnsi="Arial" w:cs="Arial"/>
          <w:sz w:val="22"/>
          <w:szCs w:val="22"/>
        </w:rPr>
        <w:t xml:space="preserve"> </w:t>
      </w:r>
      <w:r w:rsidR="00FA44DF" w:rsidRPr="00DD2553">
        <w:rPr>
          <w:rFonts w:ascii="Arial" w:hAnsi="Arial" w:cs="Arial"/>
          <w:sz w:val="22"/>
          <w:szCs w:val="22"/>
        </w:rPr>
        <w:t xml:space="preserve">and </w:t>
      </w:r>
      <w:r w:rsidR="00BA671A" w:rsidRPr="00DD2553">
        <w:rPr>
          <w:rFonts w:ascii="Arial" w:hAnsi="Arial" w:cs="Arial"/>
          <w:sz w:val="22"/>
          <w:szCs w:val="22"/>
        </w:rPr>
        <w:t>3)</w:t>
      </w:r>
      <w:r w:rsidR="00121B2C" w:rsidRPr="00DD2553">
        <w:rPr>
          <w:rFonts w:ascii="Arial" w:hAnsi="Arial" w:cs="Arial"/>
          <w:sz w:val="22"/>
          <w:szCs w:val="22"/>
        </w:rPr>
        <w:t xml:space="preserve"> a higher budget per capita. </w:t>
      </w:r>
      <w:r w:rsidR="0026769A" w:rsidRPr="00DD2553">
        <w:rPr>
          <w:rFonts w:ascii="Arial" w:hAnsi="Arial" w:cs="Arial"/>
          <w:sz w:val="22"/>
          <w:szCs w:val="22"/>
        </w:rPr>
        <w:t xml:space="preserve">Correlated with </w:t>
      </w:r>
      <w:r w:rsidR="00121B2C" w:rsidRPr="00DD2553">
        <w:rPr>
          <w:rFonts w:ascii="Arial" w:hAnsi="Arial" w:cs="Arial"/>
          <w:sz w:val="22"/>
          <w:szCs w:val="22"/>
        </w:rPr>
        <w:t>PB continuity, once adopted, the most significant factors are</w:t>
      </w:r>
      <w:r w:rsidR="00BA671A" w:rsidRPr="00DD2553">
        <w:rPr>
          <w:rFonts w:ascii="Arial" w:hAnsi="Arial" w:cs="Arial"/>
          <w:sz w:val="22"/>
          <w:szCs w:val="22"/>
        </w:rPr>
        <w:t>:</w:t>
      </w:r>
      <w:r w:rsidR="00121B2C" w:rsidRPr="00DD2553">
        <w:rPr>
          <w:rFonts w:ascii="Arial" w:hAnsi="Arial" w:cs="Arial"/>
          <w:sz w:val="22"/>
          <w:szCs w:val="22"/>
        </w:rPr>
        <w:t xml:space="preserve"> </w:t>
      </w:r>
      <w:r w:rsidR="00BA671A" w:rsidRPr="00DD2553">
        <w:rPr>
          <w:rFonts w:ascii="Arial" w:hAnsi="Arial" w:cs="Arial"/>
          <w:sz w:val="22"/>
          <w:szCs w:val="22"/>
        </w:rPr>
        <w:t xml:space="preserve">1) </w:t>
      </w:r>
      <w:r w:rsidR="00121B2C" w:rsidRPr="00DD2553">
        <w:rPr>
          <w:rFonts w:ascii="Arial" w:hAnsi="Arial" w:cs="Arial"/>
          <w:sz w:val="22"/>
          <w:szCs w:val="22"/>
        </w:rPr>
        <w:t xml:space="preserve">political-administrative continuity, </w:t>
      </w:r>
      <w:r w:rsidR="00BA671A" w:rsidRPr="00DD2553">
        <w:rPr>
          <w:rFonts w:ascii="Arial" w:hAnsi="Arial" w:cs="Arial"/>
          <w:sz w:val="22"/>
          <w:szCs w:val="22"/>
        </w:rPr>
        <w:t>2)</w:t>
      </w:r>
      <w:r w:rsidR="00510F13" w:rsidRPr="00DD2553">
        <w:rPr>
          <w:rFonts w:ascii="Arial" w:hAnsi="Arial" w:cs="Arial"/>
          <w:sz w:val="22"/>
          <w:szCs w:val="22"/>
        </w:rPr>
        <w:t xml:space="preserve"> </w:t>
      </w:r>
      <w:r w:rsidR="00121B2C" w:rsidRPr="00DD2553">
        <w:rPr>
          <w:rFonts w:ascii="Arial" w:hAnsi="Arial" w:cs="Arial"/>
          <w:sz w:val="22"/>
          <w:szCs w:val="22"/>
        </w:rPr>
        <w:t xml:space="preserve">higher budget per capita and a </w:t>
      </w:r>
      <w:r w:rsidR="009C3C69" w:rsidRPr="00DD2553">
        <w:rPr>
          <w:rFonts w:ascii="Arial" w:hAnsi="Arial" w:cs="Arial"/>
          <w:sz w:val="22"/>
          <w:szCs w:val="22"/>
        </w:rPr>
        <w:t>3)</w:t>
      </w:r>
      <w:r w:rsidR="00510F13" w:rsidRPr="00DD2553">
        <w:rPr>
          <w:rFonts w:ascii="Arial" w:hAnsi="Arial" w:cs="Arial"/>
          <w:sz w:val="22"/>
          <w:szCs w:val="22"/>
        </w:rPr>
        <w:t xml:space="preserve"> </w:t>
      </w:r>
      <w:r w:rsidR="00121B2C" w:rsidRPr="00DD2553">
        <w:rPr>
          <w:rFonts w:ascii="Arial" w:hAnsi="Arial" w:cs="Arial"/>
          <w:sz w:val="22"/>
          <w:szCs w:val="22"/>
        </w:rPr>
        <w:t xml:space="preserve">higher investment rate. These findings evince that cities with shorter space for budgetary maneuvers are more likely to abandon PB or </w:t>
      </w:r>
      <w:r w:rsidR="009C3C69" w:rsidRPr="00DD2553">
        <w:rPr>
          <w:rFonts w:ascii="Arial" w:hAnsi="Arial" w:cs="Arial"/>
          <w:sz w:val="22"/>
          <w:szCs w:val="22"/>
        </w:rPr>
        <w:t xml:space="preserve">never </w:t>
      </w:r>
      <w:r w:rsidR="00121B2C" w:rsidRPr="00DD2553">
        <w:rPr>
          <w:rFonts w:ascii="Arial" w:hAnsi="Arial" w:cs="Arial"/>
          <w:sz w:val="22"/>
          <w:szCs w:val="22"/>
        </w:rPr>
        <w:t>even adopt it</w:t>
      </w:r>
      <w:r w:rsidR="00095301" w:rsidRPr="00DD2553">
        <w:rPr>
          <w:rFonts w:ascii="Arial" w:hAnsi="Arial" w:cs="Arial"/>
          <w:sz w:val="22"/>
          <w:szCs w:val="22"/>
        </w:rPr>
        <w:t xml:space="preserve">. </w:t>
      </w:r>
      <w:r w:rsidR="009C3C69" w:rsidRPr="00DD2553">
        <w:rPr>
          <w:rFonts w:ascii="Arial" w:hAnsi="Arial" w:cs="Arial"/>
          <w:sz w:val="22"/>
          <w:szCs w:val="22"/>
        </w:rPr>
        <w:t xml:space="preserve">In short, having PT as an incumbent for </w:t>
      </w:r>
      <w:r w:rsidR="00095301" w:rsidRPr="00DD2553">
        <w:rPr>
          <w:rFonts w:ascii="Arial" w:hAnsi="Arial" w:cs="Arial"/>
          <w:sz w:val="22"/>
          <w:szCs w:val="22"/>
        </w:rPr>
        <w:t xml:space="preserve">more extended </w:t>
      </w:r>
      <w:r w:rsidR="009C3C69" w:rsidRPr="00DD2553">
        <w:rPr>
          <w:rFonts w:ascii="Arial" w:hAnsi="Arial" w:cs="Arial"/>
          <w:sz w:val="22"/>
          <w:szCs w:val="22"/>
        </w:rPr>
        <w:t>periods, a higher budget per capita</w:t>
      </w:r>
      <w:r w:rsidR="00095301" w:rsidRPr="00DD2553">
        <w:rPr>
          <w:rFonts w:ascii="Arial" w:hAnsi="Arial" w:cs="Arial"/>
          <w:sz w:val="22"/>
          <w:szCs w:val="22"/>
        </w:rPr>
        <w:t>,</w:t>
      </w:r>
      <w:r w:rsidR="009C3C69" w:rsidRPr="00DD2553">
        <w:rPr>
          <w:rFonts w:ascii="Arial" w:hAnsi="Arial" w:cs="Arial"/>
          <w:sz w:val="22"/>
          <w:szCs w:val="22"/>
        </w:rPr>
        <w:t xml:space="preserve"> and investment rate are the key political and economic factors to explain long</w:t>
      </w:r>
      <w:r w:rsidR="007C7CB9" w:rsidRPr="00DD2553">
        <w:rPr>
          <w:rFonts w:ascii="Arial" w:hAnsi="Arial" w:cs="Arial"/>
          <w:sz w:val="22"/>
          <w:szCs w:val="22"/>
        </w:rPr>
        <w:t>-</w:t>
      </w:r>
      <w:r w:rsidR="009C3C69" w:rsidRPr="00DD2553">
        <w:rPr>
          <w:rFonts w:ascii="Arial" w:hAnsi="Arial" w:cs="Arial"/>
          <w:sz w:val="22"/>
          <w:szCs w:val="22"/>
        </w:rPr>
        <w:t>time PB adoption.</w:t>
      </w:r>
    </w:p>
    <w:p w14:paraId="273620E8" w14:textId="65D5855F" w:rsidR="00121B2C" w:rsidRPr="00DD2553" w:rsidRDefault="00121B2C" w:rsidP="00AF062A">
      <w:pPr>
        <w:spacing w:after="120" w:line="480" w:lineRule="auto"/>
        <w:ind w:firstLine="720"/>
        <w:jc w:val="both"/>
        <w:rPr>
          <w:rFonts w:ascii="Arial" w:hAnsi="Arial" w:cs="Arial"/>
          <w:sz w:val="22"/>
          <w:szCs w:val="22"/>
        </w:rPr>
      </w:pPr>
      <w:r w:rsidRPr="00DD2553">
        <w:rPr>
          <w:rFonts w:ascii="Arial" w:hAnsi="Arial" w:cs="Arial"/>
          <w:sz w:val="22"/>
          <w:szCs w:val="22"/>
        </w:rPr>
        <w:t xml:space="preserve">This article is organized into three more sections and final considerations, in addition to this introduction. The first section presents how scholars addressed the topic and how our argument fills the gap in this debate. Next, we </w:t>
      </w:r>
      <w:r w:rsidR="00AE7D1C" w:rsidRPr="00DD2553">
        <w:rPr>
          <w:rFonts w:ascii="Arial" w:hAnsi="Arial" w:cs="Arial"/>
          <w:sz w:val="22"/>
          <w:szCs w:val="22"/>
        </w:rPr>
        <w:t xml:space="preserve">establish our hypothesis, </w:t>
      </w:r>
      <w:r w:rsidRPr="00DD2553">
        <w:rPr>
          <w:rFonts w:ascii="Arial" w:hAnsi="Arial" w:cs="Arial"/>
          <w:sz w:val="22"/>
          <w:szCs w:val="22"/>
        </w:rPr>
        <w:t>explain</w:t>
      </w:r>
      <w:r w:rsidR="00AE7D1C" w:rsidRPr="00DD2553">
        <w:rPr>
          <w:rFonts w:ascii="Arial" w:hAnsi="Arial" w:cs="Arial"/>
          <w:sz w:val="22"/>
          <w:szCs w:val="22"/>
        </w:rPr>
        <w:t>ing</w:t>
      </w:r>
      <w:r w:rsidRPr="00DD2553">
        <w:rPr>
          <w:rFonts w:ascii="Arial" w:hAnsi="Arial" w:cs="Arial"/>
          <w:sz w:val="22"/>
          <w:szCs w:val="22"/>
        </w:rPr>
        <w:t xml:space="preserve"> how legislation changes generated constraints that reduced mayors' discretions over budget allocation</w:t>
      </w:r>
      <w:r w:rsidR="00C773A1" w:rsidRPr="00DD2553">
        <w:rPr>
          <w:rFonts w:ascii="Arial" w:hAnsi="Arial" w:cs="Arial"/>
          <w:sz w:val="22"/>
          <w:szCs w:val="22"/>
        </w:rPr>
        <w:t>.</w:t>
      </w:r>
      <w:r w:rsidRPr="00DD2553">
        <w:rPr>
          <w:rFonts w:ascii="Arial" w:hAnsi="Arial" w:cs="Arial"/>
          <w:sz w:val="22"/>
          <w:szCs w:val="22"/>
        </w:rPr>
        <w:t xml:space="preserve"> The </w:t>
      </w:r>
      <w:r w:rsidR="00A60969" w:rsidRPr="00DD2553">
        <w:rPr>
          <w:rFonts w:ascii="Arial" w:hAnsi="Arial" w:cs="Arial"/>
          <w:sz w:val="22"/>
          <w:szCs w:val="22"/>
        </w:rPr>
        <w:t>third</w:t>
      </w:r>
      <w:r w:rsidRPr="00DD2553">
        <w:rPr>
          <w:rFonts w:ascii="Arial" w:hAnsi="Arial" w:cs="Arial"/>
          <w:sz w:val="22"/>
          <w:szCs w:val="22"/>
        </w:rPr>
        <w:t xml:space="preserve"> section details our panel-data model</w:t>
      </w:r>
      <w:r w:rsidR="00D25B11" w:rsidRPr="00DD2553">
        <w:rPr>
          <w:rFonts w:ascii="Arial" w:hAnsi="Arial" w:cs="Arial"/>
          <w:sz w:val="22"/>
          <w:szCs w:val="22"/>
        </w:rPr>
        <w:t xml:space="preserve"> and presents our main results</w:t>
      </w:r>
      <w:r w:rsidR="00417DEF" w:rsidRPr="00DD2553">
        <w:rPr>
          <w:rStyle w:val="Refdenotaderodap"/>
          <w:rFonts w:ascii="Arial" w:hAnsi="Arial" w:cs="Arial"/>
          <w:sz w:val="22"/>
          <w:szCs w:val="22"/>
        </w:rPr>
        <w:footnoteReference w:id="4"/>
      </w:r>
      <w:r w:rsidRPr="00DD2553">
        <w:rPr>
          <w:rFonts w:ascii="Arial" w:hAnsi="Arial" w:cs="Arial"/>
          <w:sz w:val="22"/>
          <w:szCs w:val="22"/>
        </w:rPr>
        <w:t>. Lastly, we present our final considerations.</w:t>
      </w:r>
      <w:r w:rsidR="004D1B74" w:rsidRPr="00DD2553">
        <w:rPr>
          <w:rFonts w:ascii="Arial" w:hAnsi="Arial" w:cs="Arial"/>
          <w:sz w:val="22"/>
          <w:szCs w:val="22"/>
        </w:rPr>
        <w:t xml:space="preserve"> </w:t>
      </w:r>
    </w:p>
    <w:p w14:paraId="62992F0F" w14:textId="77777777" w:rsidR="00121B2C" w:rsidRPr="00DD2553" w:rsidRDefault="00121B2C" w:rsidP="00AF062A">
      <w:pPr>
        <w:spacing w:after="120" w:line="480" w:lineRule="auto"/>
        <w:ind w:firstLine="720"/>
        <w:jc w:val="both"/>
        <w:rPr>
          <w:rFonts w:ascii="Arial" w:hAnsi="Arial" w:cs="Arial"/>
          <w:sz w:val="22"/>
          <w:szCs w:val="22"/>
        </w:rPr>
      </w:pPr>
    </w:p>
    <w:p w14:paraId="29AF36EE" w14:textId="77777777" w:rsidR="00121B2C" w:rsidRPr="00DD2553" w:rsidRDefault="00121B2C" w:rsidP="00AF062A">
      <w:pPr>
        <w:pStyle w:val="Ttulo1"/>
        <w:spacing w:after="120"/>
        <w:jc w:val="both"/>
        <w:rPr>
          <w:rFonts w:ascii="Arial" w:hAnsi="Arial" w:cs="Arial"/>
          <w:sz w:val="22"/>
          <w:szCs w:val="22"/>
        </w:rPr>
      </w:pPr>
      <w:r w:rsidRPr="00DD2553">
        <w:rPr>
          <w:rFonts w:ascii="Arial" w:hAnsi="Arial" w:cs="Arial"/>
          <w:sz w:val="22"/>
          <w:szCs w:val="22"/>
        </w:rPr>
        <w:t xml:space="preserve">Participatory Budgeting: diffusion and retrenchment </w:t>
      </w:r>
    </w:p>
    <w:p w14:paraId="41DB1231" w14:textId="61078AEA" w:rsidR="00121B2C" w:rsidRPr="00DD2553" w:rsidRDefault="00121B2C" w:rsidP="00AF062A">
      <w:pPr>
        <w:spacing w:line="480" w:lineRule="auto"/>
        <w:ind w:firstLine="567"/>
        <w:jc w:val="both"/>
        <w:rPr>
          <w:rFonts w:ascii="Arial" w:hAnsi="Arial" w:cs="Arial"/>
          <w:color w:val="000000"/>
          <w:sz w:val="22"/>
          <w:szCs w:val="22"/>
        </w:rPr>
      </w:pPr>
      <w:r w:rsidRPr="00DD2553">
        <w:rPr>
          <w:rFonts w:ascii="Arial" w:hAnsi="Arial" w:cs="Arial"/>
          <w:sz w:val="22"/>
          <w:szCs w:val="22"/>
        </w:rPr>
        <w:t>While the emergence and expansion were the subject of numerous case studies, PB retrenchment in Brazil received little attention. That is not unusual for p</w:t>
      </w:r>
      <w:r w:rsidRPr="00DD2553">
        <w:rPr>
          <w:rFonts w:ascii="Arial" w:hAnsi="Arial" w:cs="Arial"/>
          <w:color w:val="000000"/>
          <w:sz w:val="22"/>
          <w:szCs w:val="22"/>
        </w:rPr>
        <w:t>olicy failures and abandonment in general, for both political and technical reasons such as lack of interest in highlighting failures and lack of data due to policy interruption</w:t>
      </w:r>
      <w:r w:rsidR="001652E9" w:rsidRPr="00DD2553">
        <w:rPr>
          <w:rFonts w:ascii="Arial" w:hAnsi="Arial" w:cs="Arial"/>
          <w:color w:val="000000"/>
          <w:sz w:val="22"/>
          <w:szCs w:val="22"/>
        </w:rPr>
        <w:t xml:space="preserve"> </w:t>
      </w:r>
      <w:r w:rsidR="001652E9" w:rsidRPr="00DD2553">
        <w:rPr>
          <w:rFonts w:ascii="Arial" w:hAnsi="Arial" w:cs="Arial"/>
          <w:noProof/>
          <w:color w:val="000000"/>
          <w:sz w:val="22"/>
          <w:szCs w:val="22"/>
        </w:rPr>
        <w:t>(VOLDEN 2016</w:t>
      </w:r>
      <w:r w:rsidR="002F0664" w:rsidRPr="00DD2553">
        <w:rPr>
          <w:rFonts w:ascii="Arial" w:hAnsi="Arial" w:cs="Arial"/>
          <w:noProof/>
          <w:color w:val="000000"/>
          <w:sz w:val="22"/>
          <w:szCs w:val="22"/>
        </w:rPr>
        <w:t>; SPADA, RYAN 2017</w:t>
      </w:r>
      <w:r w:rsidR="001652E9" w:rsidRPr="00DD2553">
        <w:rPr>
          <w:rFonts w:ascii="Arial" w:hAnsi="Arial" w:cs="Arial"/>
          <w:noProof/>
          <w:color w:val="000000"/>
          <w:sz w:val="22"/>
          <w:szCs w:val="22"/>
        </w:rPr>
        <w:t>)</w:t>
      </w:r>
      <w:r w:rsidRPr="00DD2553">
        <w:rPr>
          <w:rFonts w:ascii="Arial" w:hAnsi="Arial" w:cs="Arial"/>
          <w:color w:val="000000"/>
          <w:sz w:val="22"/>
          <w:szCs w:val="22"/>
        </w:rPr>
        <w:t xml:space="preserve">. In this regard, Participatory Budgeting </w:t>
      </w:r>
      <w:r w:rsidR="00D25B11" w:rsidRPr="00DD2553">
        <w:rPr>
          <w:rFonts w:ascii="Arial" w:hAnsi="Arial" w:cs="Arial"/>
          <w:color w:val="000000"/>
          <w:sz w:val="22"/>
          <w:szCs w:val="22"/>
        </w:rPr>
        <w:t xml:space="preserve">studies </w:t>
      </w:r>
      <w:r w:rsidRPr="00DD2553">
        <w:rPr>
          <w:rFonts w:ascii="Arial" w:hAnsi="Arial" w:cs="Arial"/>
          <w:color w:val="000000"/>
          <w:sz w:val="22"/>
          <w:szCs w:val="22"/>
        </w:rPr>
        <w:t>seems to follow a common pattern to other policies.</w:t>
      </w:r>
      <w:r w:rsidRPr="00DD2553">
        <w:rPr>
          <w:rFonts w:ascii="Arial" w:hAnsi="Arial" w:cs="Arial"/>
          <w:color w:val="000000"/>
          <w:sz w:val="22"/>
        </w:rPr>
        <w:t xml:space="preserve"> </w:t>
      </w:r>
      <w:r w:rsidRPr="00DD2553">
        <w:rPr>
          <w:rFonts w:ascii="Arial" w:hAnsi="Arial" w:cs="Arial"/>
          <w:sz w:val="22"/>
          <w:szCs w:val="22"/>
        </w:rPr>
        <w:t xml:space="preserve">A policy may be considered a failure either for political </w:t>
      </w:r>
      <w:r w:rsidRPr="00DD2553">
        <w:rPr>
          <w:rFonts w:ascii="Arial" w:hAnsi="Arial" w:cs="Arial"/>
          <w:sz w:val="22"/>
          <w:szCs w:val="22"/>
        </w:rPr>
        <w:lastRenderedPageBreak/>
        <w:t xml:space="preserve">reasons, such as public loss of support, or for technical reasons, such as little effectiveness in the problem it is meant to address. In either case, policy failures are expected to be abandoned </w:t>
      </w:r>
      <w:r w:rsidR="00A371C2" w:rsidRPr="00DD2553">
        <w:rPr>
          <w:rFonts w:ascii="Arial" w:hAnsi="Arial" w:cs="Arial"/>
          <w:noProof/>
          <w:sz w:val="22"/>
          <w:szCs w:val="22"/>
        </w:rPr>
        <w:t>(VOLDEN, 2016</w:t>
      </w:r>
      <w:r w:rsidR="00131729" w:rsidRPr="00DD2553">
        <w:rPr>
          <w:rFonts w:ascii="Arial" w:hAnsi="Arial" w:cs="Arial"/>
          <w:noProof/>
          <w:sz w:val="22"/>
          <w:szCs w:val="22"/>
        </w:rPr>
        <w:t>)</w:t>
      </w:r>
    </w:p>
    <w:p w14:paraId="41BD007D" w14:textId="4E2A3FF8" w:rsidR="00D25B11" w:rsidRPr="00DD2553" w:rsidRDefault="00D25B11" w:rsidP="00AF062A">
      <w:pPr>
        <w:spacing w:line="480" w:lineRule="auto"/>
        <w:ind w:firstLine="567"/>
        <w:jc w:val="both"/>
        <w:rPr>
          <w:rFonts w:ascii="Arial" w:hAnsi="Arial" w:cs="Arial"/>
          <w:color w:val="000000"/>
          <w:sz w:val="22"/>
          <w:szCs w:val="22"/>
        </w:rPr>
      </w:pPr>
      <w:r w:rsidRPr="00DD2553">
        <w:rPr>
          <w:rFonts w:ascii="Arial" w:hAnsi="Arial" w:cs="Arial"/>
          <w:color w:val="000000"/>
          <w:sz w:val="22"/>
          <w:szCs w:val="22"/>
        </w:rPr>
        <w:tab/>
        <w:t xml:space="preserve">Participatory </w:t>
      </w:r>
      <w:r w:rsidR="00CC2A8A" w:rsidRPr="00DD2553">
        <w:rPr>
          <w:rFonts w:ascii="Arial" w:hAnsi="Arial" w:cs="Arial"/>
          <w:color w:val="000000"/>
          <w:sz w:val="22"/>
          <w:szCs w:val="22"/>
        </w:rPr>
        <w:t>Budgeting</w:t>
      </w:r>
      <w:r w:rsidRPr="00DD2553">
        <w:rPr>
          <w:rFonts w:ascii="Arial" w:hAnsi="Arial" w:cs="Arial"/>
          <w:color w:val="000000"/>
          <w:sz w:val="22"/>
          <w:szCs w:val="22"/>
        </w:rPr>
        <w:t xml:space="preserve"> was created in Porto Alegre in 1990, during PT’s first</w:t>
      </w:r>
      <w:r w:rsidR="00414244" w:rsidRPr="00DD2553">
        <w:rPr>
          <w:rFonts w:ascii="Arial" w:hAnsi="Arial" w:cs="Arial"/>
          <w:color w:val="000000"/>
          <w:sz w:val="22"/>
          <w:szCs w:val="22"/>
        </w:rPr>
        <w:t>-</w:t>
      </w:r>
      <w:r w:rsidRPr="00DD2553">
        <w:rPr>
          <w:rFonts w:ascii="Arial" w:hAnsi="Arial" w:cs="Arial"/>
          <w:color w:val="000000"/>
          <w:sz w:val="22"/>
          <w:szCs w:val="22"/>
        </w:rPr>
        <w:t>time election in the city</w:t>
      </w:r>
      <w:r w:rsidRPr="00DD2553">
        <w:rPr>
          <w:rStyle w:val="Refdenotaderodap"/>
          <w:rFonts w:ascii="Arial" w:hAnsi="Arial" w:cs="Arial"/>
          <w:color w:val="000000"/>
          <w:sz w:val="22"/>
          <w:szCs w:val="22"/>
        </w:rPr>
        <w:footnoteReference w:id="5"/>
      </w:r>
      <w:r w:rsidRPr="00DD2553">
        <w:rPr>
          <w:rFonts w:ascii="Arial" w:hAnsi="Arial" w:cs="Arial"/>
          <w:color w:val="000000"/>
          <w:sz w:val="22"/>
          <w:szCs w:val="22"/>
        </w:rPr>
        <w:t xml:space="preserve">. </w:t>
      </w:r>
      <w:r w:rsidR="00AA6CDA" w:rsidRPr="00DD2553">
        <w:rPr>
          <w:rFonts w:ascii="Arial" w:hAnsi="Arial" w:cs="Arial"/>
          <w:color w:val="000000"/>
          <w:sz w:val="22"/>
          <w:szCs w:val="22"/>
        </w:rPr>
        <w:t xml:space="preserve">In 1992, </w:t>
      </w:r>
      <w:r w:rsidR="00E51E3F" w:rsidRPr="00DD2553">
        <w:rPr>
          <w:rFonts w:ascii="Arial" w:hAnsi="Arial" w:cs="Arial"/>
          <w:color w:val="000000"/>
          <w:sz w:val="22"/>
          <w:szCs w:val="22"/>
        </w:rPr>
        <w:t>more than half of</w:t>
      </w:r>
      <w:r w:rsidR="00AA6CDA" w:rsidRPr="00DD2553">
        <w:rPr>
          <w:rFonts w:ascii="Arial" w:hAnsi="Arial" w:cs="Arial"/>
          <w:color w:val="000000"/>
          <w:sz w:val="22"/>
          <w:szCs w:val="22"/>
        </w:rPr>
        <w:t xml:space="preserve"> PT newly</w:t>
      </w:r>
      <w:r w:rsidR="008C5FD4" w:rsidRPr="00DD2553">
        <w:rPr>
          <w:rFonts w:ascii="Arial" w:hAnsi="Arial" w:cs="Arial"/>
          <w:color w:val="000000"/>
          <w:sz w:val="22"/>
          <w:szCs w:val="22"/>
        </w:rPr>
        <w:t xml:space="preserve"> </w:t>
      </w:r>
      <w:r w:rsidR="00AA6CDA" w:rsidRPr="00DD2553">
        <w:rPr>
          <w:rFonts w:ascii="Arial" w:hAnsi="Arial" w:cs="Arial"/>
          <w:color w:val="000000"/>
          <w:sz w:val="22"/>
          <w:szCs w:val="22"/>
        </w:rPr>
        <w:t>elected prefectures</w:t>
      </w:r>
      <w:r w:rsidR="00556D4C" w:rsidRPr="00DD2553">
        <w:rPr>
          <w:rFonts w:ascii="Arial" w:hAnsi="Arial" w:cs="Arial"/>
          <w:color w:val="000000"/>
          <w:sz w:val="22"/>
          <w:szCs w:val="22"/>
        </w:rPr>
        <w:t xml:space="preserve"> </w:t>
      </w:r>
      <w:r w:rsidR="00E51E3F" w:rsidRPr="00DD2553">
        <w:rPr>
          <w:rFonts w:ascii="Arial" w:hAnsi="Arial" w:cs="Arial"/>
          <w:color w:val="000000"/>
          <w:sz w:val="22"/>
          <w:szCs w:val="22"/>
        </w:rPr>
        <w:t xml:space="preserve">adopted it, as well as other political parties. </w:t>
      </w:r>
      <w:r w:rsidR="0037658D" w:rsidRPr="00DD2553">
        <w:rPr>
          <w:rFonts w:ascii="Arial" w:hAnsi="Arial" w:cs="Arial"/>
          <w:color w:val="000000"/>
          <w:sz w:val="22"/>
          <w:szCs w:val="22"/>
        </w:rPr>
        <w:t>In 2000, almost all PT prefectures adopted PB, highlighting the importance the policy had to the Party. Although several other parties also implemented PB, PT accounts for 60% of the cases city halls with the policy that year. In 2004, PB reached its adoption peak with 137 cases in Brazil that year. In the following period, PB begins to decline gradually.</w:t>
      </w:r>
    </w:p>
    <w:p w14:paraId="0AC880B9" w14:textId="77777777" w:rsidR="00E45889" w:rsidRPr="00DD2553" w:rsidRDefault="00556D4C" w:rsidP="00AF062A">
      <w:pPr>
        <w:spacing w:line="480" w:lineRule="auto"/>
        <w:ind w:firstLine="567"/>
        <w:jc w:val="both"/>
        <w:rPr>
          <w:rFonts w:ascii="Arial" w:hAnsi="Arial" w:cs="Arial"/>
          <w:color w:val="000000"/>
          <w:sz w:val="22"/>
          <w:szCs w:val="22"/>
        </w:rPr>
      </w:pPr>
      <w:r w:rsidRPr="00DD2553">
        <w:rPr>
          <w:rFonts w:ascii="Arial" w:hAnsi="Arial" w:cs="Arial"/>
          <w:color w:val="000000"/>
          <w:sz w:val="22"/>
          <w:szCs w:val="22"/>
        </w:rPr>
        <w:t xml:space="preserve">Below, Figure 1 presents three graphs with different perspectives on </w:t>
      </w:r>
      <w:r w:rsidR="00A41C97" w:rsidRPr="00DD2553">
        <w:rPr>
          <w:rFonts w:ascii="Arial" w:hAnsi="Arial" w:cs="Arial"/>
          <w:color w:val="000000"/>
          <w:sz w:val="22"/>
          <w:szCs w:val="22"/>
        </w:rPr>
        <w:t>PB diffusion and retrenchment. The top graph (A) presents the general trend, all cases considered, for the whole period observed (1992-2016). The middle graph (B)</w:t>
      </w:r>
      <w:r w:rsidR="00C56F9F" w:rsidRPr="00DD2553">
        <w:rPr>
          <w:rFonts w:ascii="Arial" w:hAnsi="Arial" w:cs="Arial"/>
          <w:color w:val="000000"/>
          <w:sz w:val="22"/>
          <w:szCs w:val="22"/>
        </w:rPr>
        <w:t xml:space="preserve"> shows PB cases by party ideology in absolute numbers, for the period 2000-2016</w:t>
      </w:r>
      <w:r w:rsidR="00C56F9F" w:rsidRPr="00DD2553">
        <w:rPr>
          <w:rStyle w:val="Refdenotaderodap"/>
          <w:rFonts w:ascii="Arial" w:hAnsi="Arial" w:cs="Arial"/>
          <w:color w:val="000000"/>
          <w:sz w:val="22"/>
          <w:szCs w:val="22"/>
        </w:rPr>
        <w:footnoteReference w:id="6"/>
      </w:r>
      <w:r w:rsidR="00EE353B" w:rsidRPr="00DD2553">
        <w:rPr>
          <w:rFonts w:ascii="Arial" w:hAnsi="Arial" w:cs="Arial"/>
          <w:color w:val="000000"/>
          <w:sz w:val="22"/>
          <w:szCs w:val="22"/>
        </w:rPr>
        <w:t xml:space="preserve"> and the lower one (C) presents data for the same period as a proportion of PB adoption over total mayors by party.</w:t>
      </w:r>
    </w:p>
    <w:p w14:paraId="48FEED5B" w14:textId="77777777" w:rsidR="00E45889" w:rsidRPr="00DD2553" w:rsidRDefault="00E45889" w:rsidP="00AF062A">
      <w:pPr>
        <w:spacing w:after="120" w:line="480" w:lineRule="auto"/>
        <w:jc w:val="both"/>
        <w:rPr>
          <w:rFonts w:ascii="Arial" w:hAnsi="Arial" w:cs="Arial"/>
          <w:b/>
          <w:bCs/>
          <w:sz w:val="22"/>
          <w:szCs w:val="22"/>
        </w:rPr>
      </w:pPr>
      <w:r w:rsidRPr="00DD2553">
        <w:rPr>
          <w:rFonts w:ascii="Arial" w:hAnsi="Arial" w:cs="Arial"/>
          <w:b/>
          <w:bCs/>
          <w:sz w:val="22"/>
          <w:szCs w:val="22"/>
        </w:rPr>
        <w:t>Figure 1 - Participatory Budget over time in Brazil</w:t>
      </w:r>
      <w:r w:rsidR="00556D4C" w:rsidRPr="00DD2553">
        <w:rPr>
          <w:rStyle w:val="Refdenotaderodap"/>
          <w:rFonts w:ascii="Arial" w:hAnsi="Arial" w:cs="Arial"/>
          <w:b/>
          <w:bCs/>
          <w:sz w:val="22"/>
          <w:szCs w:val="22"/>
        </w:rPr>
        <w:footnoteReference w:id="7"/>
      </w:r>
    </w:p>
    <w:p w14:paraId="11325BCF" w14:textId="41D7223C" w:rsidR="00E45889" w:rsidRPr="00DD2553" w:rsidRDefault="00DD2553" w:rsidP="00AF062A">
      <w:pPr>
        <w:spacing w:line="480" w:lineRule="auto"/>
        <w:jc w:val="both"/>
        <w:rPr>
          <w:rFonts w:ascii="Arial" w:hAnsi="Arial" w:cs="Arial"/>
          <w:sz w:val="22"/>
          <w:szCs w:val="22"/>
        </w:rPr>
      </w:pPr>
      <w:r>
        <w:rPr>
          <w:rFonts w:ascii="Arial" w:hAnsi="Arial" w:cs="Arial"/>
          <w:b/>
          <w:bCs/>
          <w:sz w:val="22"/>
          <w:szCs w:val="22"/>
        </w:rPr>
        <w:lastRenderedPageBreak/>
        <w:t xml:space="preserve"> </w:t>
      </w:r>
      <w:r w:rsidRPr="00DD2553">
        <w:rPr>
          <w:rFonts w:ascii="Arial" w:hAnsi="Arial" w:cs="Arial"/>
          <w:b/>
          <w:bCs/>
          <w:noProof/>
          <w:sz w:val="22"/>
          <w:szCs w:val="22"/>
        </w:rPr>
        <w:t xml:space="preserve"> </w:t>
      </w:r>
      <w:r w:rsidRPr="00DD2553">
        <w:rPr>
          <w:rFonts w:ascii="Arial" w:hAnsi="Arial" w:cs="Arial"/>
          <w:b/>
          <w:bCs/>
          <w:noProof/>
          <w:sz w:val="22"/>
          <w:szCs w:val="22"/>
        </w:rPr>
        <w:drawing>
          <wp:inline distT="0" distB="0" distL="0" distR="0" wp14:anchorId="211D1DD6" wp14:editId="750E545C">
            <wp:extent cx="3599695" cy="5757684"/>
            <wp:effectExtent l="0" t="0" r="1270" b="0"/>
            <wp:docPr id="1"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 Gráfico de linhas&#10;&#10;Descrição gerada automaticamente"/>
                    <pic:cNvPicPr/>
                  </pic:nvPicPr>
                  <pic:blipFill>
                    <a:blip r:embed="rId8"/>
                    <a:stretch>
                      <a:fillRect/>
                    </a:stretch>
                  </pic:blipFill>
                  <pic:spPr>
                    <a:xfrm>
                      <a:off x="0" y="0"/>
                      <a:ext cx="3599695" cy="5757684"/>
                    </a:xfrm>
                    <a:prstGeom prst="rect">
                      <a:avLst/>
                    </a:prstGeom>
                  </pic:spPr>
                </pic:pic>
              </a:graphicData>
            </a:graphic>
          </wp:inline>
        </w:drawing>
      </w:r>
    </w:p>
    <w:p w14:paraId="53F8E07A" w14:textId="77777777" w:rsidR="009621FF" w:rsidRPr="00DD2553" w:rsidRDefault="009621FF" w:rsidP="00DD2553">
      <w:pPr>
        <w:spacing w:line="480" w:lineRule="auto"/>
        <w:jc w:val="both"/>
        <w:rPr>
          <w:rFonts w:ascii="Arial" w:hAnsi="Arial" w:cs="Arial"/>
          <w:sz w:val="22"/>
          <w:szCs w:val="22"/>
        </w:rPr>
      </w:pPr>
      <w:r w:rsidRPr="00DD2553">
        <w:rPr>
          <w:rFonts w:ascii="Arial" w:hAnsi="Arial" w:cs="Arial"/>
          <w:b/>
          <w:bCs/>
          <w:sz w:val="22"/>
          <w:szCs w:val="22"/>
        </w:rPr>
        <w:t>Data</w:t>
      </w:r>
      <w:r w:rsidR="00BF70AF" w:rsidRPr="00DD2553">
        <w:rPr>
          <w:rFonts w:ascii="Arial" w:hAnsi="Arial" w:cs="Arial"/>
          <w:b/>
          <w:bCs/>
          <w:sz w:val="22"/>
          <w:szCs w:val="22"/>
        </w:rPr>
        <w:t xml:space="preserve"> source</w:t>
      </w:r>
      <w:r w:rsidRPr="00DD2553">
        <w:rPr>
          <w:rFonts w:ascii="Arial" w:hAnsi="Arial" w:cs="Arial"/>
          <w:sz w:val="22"/>
          <w:szCs w:val="22"/>
        </w:rPr>
        <w:t>: TSE (Brazilian Superior Electoral Court), Spada (2012).</w:t>
      </w:r>
    </w:p>
    <w:p w14:paraId="26A5248E" w14:textId="45E4F086" w:rsidR="003B3DFB" w:rsidRPr="00DD2553" w:rsidRDefault="0065109B" w:rsidP="00AF062A">
      <w:pPr>
        <w:spacing w:line="480" w:lineRule="auto"/>
        <w:ind w:firstLine="720"/>
        <w:jc w:val="both"/>
        <w:rPr>
          <w:rFonts w:ascii="Arial" w:hAnsi="Arial" w:cs="Arial"/>
          <w:color w:val="000000"/>
          <w:sz w:val="22"/>
          <w:szCs w:val="22"/>
        </w:rPr>
      </w:pPr>
      <w:r w:rsidRPr="00DD2553">
        <w:rPr>
          <w:rFonts w:ascii="Arial" w:hAnsi="Arial" w:cs="Arial"/>
          <w:color w:val="000000"/>
          <w:sz w:val="22"/>
          <w:szCs w:val="22"/>
        </w:rPr>
        <w:t xml:space="preserve">PB retrenchment occurs </w:t>
      </w:r>
      <w:r w:rsidR="003A2305" w:rsidRPr="00DD2553">
        <w:rPr>
          <w:rFonts w:ascii="Arial" w:hAnsi="Arial" w:cs="Arial"/>
          <w:color w:val="000000"/>
          <w:sz w:val="22"/>
          <w:szCs w:val="22"/>
        </w:rPr>
        <w:t xml:space="preserve">in a </w:t>
      </w:r>
      <w:r w:rsidRPr="00DD2553">
        <w:rPr>
          <w:rFonts w:ascii="Arial" w:hAnsi="Arial" w:cs="Arial"/>
          <w:color w:val="000000"/>
          <w:sz w:val="22"/>
          <w:szCs w:val="22"/>
        </w:rPr>
        <w:t xml:space="preserve">different intensity </w:t>
      </w:r>
      <w:r w:rsidR="003A2305" w:rsidRPr="00DD2553">
        <w:rPr>
          <w:rFonts w:ascii="Arial" w:hAnsi="Arial" w:cs="Arial"/>
          <w:color w:val="000000"/>
          <w:sz w:val="22"/>
          <w:szCs w:val="22"/>
        </w:rPr>
        <w:t>according to</w:t>
      </w:r>
      <w:r w:rsidRPr="00DD2553">
        <w:rPr>
          <w:rFonts w:ascii="Arial" w:hAnsi="Arial" w:cs="Arial"/>
          <w:color w:val="000000"/>
          <w:sz w:val="22"/>
          <w:szCs w:val="22"/>
        </w:rPr>
        <w:t xml:space="preserve"> the political party. </w:t>
      </w:r>
      <w:r w:rsidR="00B724C0" w:rsidRPr="00DD2553">
        <w:rPr>
          <w:rFonts w:ascii="Arial" w:hAnsi="Arial" w:cs="Arial"/>
          <w:color w:val="000000"/>
          <w:sz w:val="22"/>
          <w:szCs w:val="22"/>
        </w:rPr>
        <w:t>T</w:t>
      </w:r>
      <w:r w:rsidRPr="00DD2553">
        <w:rPr>
          <w:rFonts w:ascii="Arial" w:hAnsi="Arial" w:cs="Arial"/>
          <w:color w:val="000000"/>
          <w:sz w:val="22"/>
          <w:szCs w:val="22"/>
        </w:rPr>
        <w:t xml:space="preserve">he </w:t>
      </w:r>
      <w:r w:rsidR="00B724C0" w:rsidRPr="00DD2553">
        <w:rPr>
          <w:rFonts w:ascii="Arial" w:hAnsi="Arial" w:cs="Arial"/>
          <w:color w:val="000000"/>
          <w:sz w:val="22"/>
          <w:szCs w:val="22"/>
        </w:rPr>
        <w:t>number</w:t>
      </w:r>
      <w:r w:rsidR="00E20D7A" w:rsidRPr="00DD2553">
        <w:rPr>
          <w:rFonts w:ascii="Arial" w:hAnsi="Arial" w:cs="Arial"/>
          <w:color w:val="000000"/>
          <w:sz w:val="22"/>
          <w:szCs w:val="22"/>
        </w:rPr>
        <w:t>s</w:t>
      </w:r>
      <w:r w:rsidR="00B724C0" w:rsidRPr="00DD2553">
        <w:rPr>
          <w:rFonts w:ascii="Arial" w:hAnsi="Arial" w:cs="Arial"/>
          <w:color w:val="000000"/>
          <w:sz w:val="22"/>
          <w:szCs w:val="22"/>
        </w:rPr>
        <w:t xml:space="preserve"> of </w:t>
      </w:r>
      <w:r w:rsidRPr="00DD2553">
        <w:rPr>
          <w:rFonts w:ascii="Arial" w:hAnsi="Arial" w:cs="Arial"/>
          <w:color w:val="000000"/>
          <w:sz w:val="22"/>
          <w:szCs w:val="22"/>
        </w:rPr>
        <w:t xml:space="preserve">PT remain </w:t>
      </w:r>
      <w:r w:rsidR="00B724C0" w:rsidRPr="00DD2553">
        <w:rPr>
          <w:rFonts w:ascii="Arial" w:hAnsi="Arial" w:cs="Arial"/>
          <w:color w:val="000000"/>
          <w:sz w:val="22"/>
          <w:szCs w:val="22"/>
        </w:rPr>
        <w:t xml:space="preserve">almost </w:t>
      </w:r>
      <w:r w:rsidRPr="00DD2553">
        <w:rPr>
          <w:rFonts w:ascii="Arial" w:hAnsi="Arial" w:cs="Arial"/>
          <w:color w:val="000000"/>
          <w:sz w:val="22"/>
          <w:szCs w:val="22"/>
        </w:rPr>
        <w:t xml:space="preserve">stable in absolute </w:t>
      </w:r>
      <w:r w:rsidR="00B724C0" w:rsidRPr="00DD2553">
        <w:rPr>
          <w:rFonts w:ascii="Arial" w:hAnsi="Arial" w:cs="Arial"/>
          <w:color w:val="000000"/>
          <w:sz w:val="22"/>
          <w:szCs w:val="22"/>
        </w:rPr>
        <w:t xml:space="preserve">terms </w:t>
      </w:r>
      <w:r w:rsidRPr="00DD2553">
        <w:rPr>
          <w:rFonts w:ascii="Arial" w:hAnsi="Arial" w:cs="Arial"/>
          <w:color w:val="000000"/>
          <w:sz w:val="22"/>
          <w:szCs w:val="22"/>
        </w:rPr>
        <w:t>until 2012, but considering the proportion over the total party mayors, it falls sharply from the year 2000. PB diffusion does not follow the PT electoral growth for the period 2000-2016</w:t>
      </w:r>
      <w:r w:rsidR="00447C3D" w:rsidRPr="00DD2553">
        <w:rPr>
          <w:rFonts w:ascii="Arial" w:hAnsi="Arial" w:cs="Arial"/>
          <w:color w:val="000000"/>
          <w:sz w:val="22"/>
          <w:szCs w:val="22"/>
        </w:rPr>
        <w:t>.</w:t>
      </w:r>
      <w:r w:rsidR="00B724C0" w:rsidRPr="00DD2553">
        <w:rPr>
          <w:rFonts w:ascii="Arial" w:hAnsi="Arial" w:cs="Arial"/>
          <w:color w:val="000000"/>
          <w:sz w:val="22"/>
          <w:szCs w:val="22"/>
        </w:rPr>
        <w:t xml:space="preserve"> </w:t>
      </w:r>
    </w:p>
    <w:p w14:paraId="0C55B174" w14:textId="7C0F9A89"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 xml:space="preserve">Over </w:t>
      </w:r>
      <w:r w:rsidR="00E45889" w:rsidRPr="00DD2553">
        <w:rPr>
          <w:rFonts w:ascii="Arial" w:hAnsi="Arial" w:cs="Arial"/>
          <w:sz w:val="22"/>
          <w:szCs w:val="22"/>
        </w:rPr>
        <w:t xml:space="preserve">these </w:t>
      </w:r>
      <w:r w:rsidRPr="00DD2553">
        <w:rPr>
          <w:rFonts w:ascii="Arial" w:hAnsi="Arial" w:cs="Arial"/>
          <w:sz w:val="22"/>
          <w:szCs w:val="22"/>
        </w:rPr>
        <w:t>three decades</w:t>
      </w:r>
      <w:r w:rsidR="00E45889" w:rsidRPr="00DD2553">
        <w:rPr>
          <w:rFonts w:ascii="Arial" w:hAnsi="Arial" w:cs="Arial"/>
          <w:sz w:val="22"/>
          <w:szCs w:val="22"/>
        </w:rPr>
        <w:t xml:space="preserve"> of PB implementation</w:t>
      </w:r>
      <w:r w:rsidRPr="00DD2553">
        <w:rPr>
          <w:rFonts w:ascii="Arial" w:hAnsi="Arial" w:cs="Arial"/>
          <w:sz w:val="22"/>
          <w:szCs w:val="22"/>
        </w:rPr>
        <w:t xml:space="preserve">, </w:t>
      </w:r>
      <w:r w:rsidR="008D5ABB" w:rsidRPr="00DD2553">
        <w:rPr>
          <w:rFonts w:ascii="Arial" w:hAnsi="Arial" w:cs="Arial"/>
          <w:sz w:val="22"/>
          <w:szCs w:val="22"/>
        </w:rPr>
        <w:t xml:space="preserve">the </w:t>
      </w:r>
      <w:r w:rsidRPr="00DD2553">
        <w:rPr>
          <w:rFonts w:ascii="Arial" w:hAnsi="Arial" w:cs="Arial"/>
          <w:sz w:val="22"/>
          <w:szCs w:val="22"/>
        </w:rPr>
        <w:t xml:space="preserve">scholarly approach on PB has moved from </w:t>
      </w:r>
      <w:r w:rsidR="008D5ABB" w:rsidRPr="00DD2553">
        <w:rPr>
          <w:rFonts w:ascii="Arial" w:hAnsi="Arial" w:cs="Arial"/>
          <w:sz w:val="22"/>
          <w:szCs w:val="22"/>
        </w:rPr>
        <w:t xml:space="preserve">a </w:t>
      </w:r>
      <w:r w:rsidRPr="00DD2553">
        <w:rPr>
          <w:rFonts w:ascii="Arial" w:hAnsi="Arial" w:cs="Arial"/>
          <w:sz w:val="22"/>
          <w:szCs w:val="22"/>
        </w:rPr>
        <w:t>civil society-centric view to gradually incorporat</w:t>
      </w:r>
      <w:r w:rsidR="008D5ABB" w:rsidRPr="00DD2553">
        <w:rPr>
          <w:rFonts w:ascii="Arial" w:hAnsi="Arial" w:cs="Arial"/>
          <w:sz w:val="22"/>
          <w:szCs w:val="22"/>
        </w:rPr>
        <w:t>e</w:t>
      </w:r>
      <w:r w:rsidRPr="00DD2553">
        <w:rPr>
          <w:rFonts w:ascii="Arial" w:hAnsi="Arial" w:cs="Arial"/>
          <w:sz w:val="22"/>
          <w:szCs w:val="22"/>
        </w:rPr>
        <w:t xml:space="preserve"> the role of </w:t>
      </w:r>
      <w:r w:rsidRPr="00DD2553">
        <w:rPr>
          <w:rFonts w:ascii="Arial" w:hAnsi="Arial" w:cs="Arial"/>
          <w:sz w:val="22"/>
          <w:szCs w:val="22"/>
        </w:rPr>
        <w:lastRenderedPageBreak/>
        <w:t>representative political institutions and actors, such as governments and parties</w:t>
      </w:r>
      <w:r w:rsidR="001652E9" w:rsidRPr="00DD2553">
        <w:rPr>
          <w:rFonts w:ascii="Arial" w:hAnsi="Arial" w:cs="Arial"/>
          <w:sz w:val="22"/>
          <w:szCs w:val="22"/>
        </w:rPr>
        <w:t xml:space="preserve"> </w:t>
      </w:r>
      <w:r w:rsidR="001652E9" w:rsidRPr="00DD2553">
        <w:rPr>
          <w:rFonts w:ascii="Arial" w:hAnsi="Arial" w:cs="Arial"/>
          <w:noProof/>
          <w:sz w:val="22"/>
          <w:szCs w:val="22"/>
        </w:rPr>
        <w:t>(SOUZA, 2016</w:t>
      </w:r>
      <w:r w:rsidR="00E60F74" w:rsidRPr="00DD2553">
        <w:rPr>
          <w:rFonts w:ascii="Arial" w:hAnsi="Arial" w:cs="Arial"/>
          <w:noProof/>
          <w:sz w:val="22"/>
          <w:szCs w:val="22"/>
        </w:rPr>
        <w:t>, 2021</w:t>
      </w:r>
      <w:r w:rsidR="001652E9" w:rsidRPr="00DD2553">
        <w:rPr>
          <w:rFonts w:ascii="Arial" w:hAnsi="Arial" w:cs="Arial"/>
          <w:noProof/>
          <w:sz w:val="22"/>
          <w:szCs w:val="22"/>
        </w:rPr>
        <w:t>)</w:t>
      </w:r>
      <w:r w:rsidRPr="00DD2553">
        <w:rPr>
          <w:rFonts w:ascii="Arial" w:hAnsi="Arial" w:cs="Arial"/>
          <w:sz w:val="22"/>
          <w:szCs w:val="22"/>
        </w:rPr>
        <w:t xml:space="preserve">. Empirical displacements </w:t>
      </w:r>
      <w:r w:rsidR="00E45889" w:rsidRPr="00DD2553">
        <w:rPr>
          <w:rFonts w:ascii="Arial" w:hAnsi="Arial" w:cs="Arial"/>
          <w:sz w:val="22"/>
          <w:szCs w:val="22"/>
        </w:rPr>
        <w:t xml:space="preserve">have </w:t>
      </w:r>
      <w:r w:rsidRPr="00DD2553">
        <w:rPr>
          <w:rFonts w:ascii="Arial" w:hAnsi="Arial" w:cs="Arial"/>
          <w:sz w:val="22"/>
          <w:szCs w:val="22"/>
        </w:rPr>
        <w:t>follow</w:t>
      </w:r>
      <w:r w:rsidR="00E45889" w:rsidRPr="00DD2553">
        <w:rPr>
          <w:rFonts w:ascii="Arial" w:hAnsi="Arial" w:cs="Arial"/>
          <w:sz w:val="22"/>
          <w:szCs w:val="22"/>
        </w:rPr>
        <w:t>ed</w:t>
      </w:r>
      <w:r w:rsidRPr="00DD2553">
        <w:rPr>
          <w:rFonts w:ascii="Arial" w:hAnsi="Arial" w:cs="Arial"/>
          <w:sz w:val="22"/>
          <w:szCs w:val="22"/>
        </w:rPr>
        <w:t xml:space="preserve"> the evolution of the object studied. When it was first created, </w:t>
      </w:r>
      <w:r w:rsidR="00A60969" w:rsidRPr="00DD2553">
        <w:rPr>
          <w:rFonts w:ascii="Arial" w:hAnsi="Arial" w:cs="Arial"/>
          <w:sz w:val="22"/>
          <w:szCs w:val="22"/>
        </w:rPr>
        <w:t xml:space="preserve">in the early </w:t>
      </w:r>
      <w:r w:rsidR="00982FC2" w:rsidRPr="00DD2553">
        <w:rPr>
          <w:rFonts w:ascii="Arial" w:hAnsi="Arial" w:cs="Arial"/>
          <w:sz w:val="22"/>
          <w:szCs w:val="22"/>
        </w:rPr>
        <w:t>19</w:t>
      </w:r>
      <w:r w:rsidR="00A60969" w:rsidRPr="00DD2553">
        <w:rPr>
          <w:rFonts w:ascii="Arial" w:hAnsi="Arial" w:cs="Arial"/>
          <w:sz w:val="22"/>
          <w:szCs w:val="22"/>
        </w:rPr>
        <w:t>90s</w:t>
      </w:r>
      <w:r w:rsidRPr="00DD2553">
        <w:rPr>
          <w:rFonts w:ascii="Arial" w:hAnsi="Arial" w:cs="Arial"/>
          <w:sz w:val="22"/>
          <w:szCs w:val="22"/>
        </w:rPr>
        <w:t>, the main concern was about its democratic deepening effects and civic engagement increase. The emphasis on the role of civil society stood out</w:t>
      </w:r>
      <w:r w:rsidR="00A95870" w:rsidRPr="00DD2553">
        <w:rPr>
          <w:rFonts w:ascii="Arial" w:hAnsi="Arial" w:cs="Arial"/>
          <w:sz w:val="22"/>
          <w:szCs w:val="22"/>
        </w:rPr>
        <w:t xml:space="preserve"> </w:t>
      </w:r>
      <w:r w:rsidR="00A95870" w:rsidRPr="00DD2553">
        <w:rPr>
          <w:rFonts w:ascii="Arial" w:hAnsi="Arial" w:cs="Arial"/>
          <w:noProof/>
          <w:sz w:val="22"/>
          <w:szCs w:val="22"/>
        </w:rPr>
        <w:t>(AVRITZER, 2000, 2002; SANTOS, 1998)</w:t>
      </w:r>
      <w:r w:rsidRPr="00DD2553">
        <w:rPr>
          <w:rFonts w:ascii="Arial" w:hAnsi="Arial" w:cs="Arial"/>
          <w:sz w:val="22"/>
          <w:szCs w:val="22"/>
        </w:rPr>
        <w:t>, although there were already studies that highlighted the role played by the Workers' Party</w:t>
      </w:r>
      <w:r w:rsidR="00A95870" w:rsidRPr="00DD2553">
        <w:rPr>
          <w:rFonts w:ascii="Arial" w:hAnsi="Arial" w:cs="Arial"/>
          <w:sz w:val="22"/>
          <w:szCs w:val="22"/>
        </w:rPr>
        <w:t xml:space="preserve"> </w:t>
      </w:r>
      <w:r w:rsidR="002243E6" w:rsidRPr="00DD2553">
        <w:rPr>
          <w:rFonts w:ascii="Arial" w:hAnsi="Arial" w:cs="Arial"/>
          <w:noProof/>
          <w:sz w:val="22"/>
          <w:szCs w:val="22"/>
        </w:rPr>
        <w:t>(ABERS, 1996)</w:t>
      </w:r>
      <w:r w:rsidRPr="00DD2553">
        <w:rPr>
          <w:rFonts w:ascii="Arial" w:hAnsi="Arial" w:cs="Arial"/>
          <w:sz w:val="22"/>
          <w:szCs w:val="22"/>
        </w:rPr>
        <w:t>. Methodologically, the analyses consisted in case studies of successful pioneering experiences such as the cities of Porto Alegre and Belo Horizonte.</w:t>
      </w:r>
    </w:p>
    <w:p w14:paraId="6EA0B382" w14:textId="2F2E2D74" w:rsidR="00121B2C" w:rsidRPr="00DD2553" w:rsidRDefault="00121B2C" w:rsidP="00AF062A">
      <w:pPr>
        <w:spacing w:line="480" w:lineRule="auto"/>
        <w:ind w:firstLine="567"/>
        <w:jc w:val="both"/>
        <w:rPr>
          <w:rFonts w:ascii="Arial" w:hAnsi="Arial" w:cs="Arial"/>
          <w:sz w:val="22"/>
          <w:szCs w:val="22"/>
        </w:rPr>
      </w:pPr>
      <w:r w:rsidRPr="00DD2553">
        <w:rPr>
          <w:rFonts w:ascii="Arial" w:hAnsi="Arial" w:cs="Arial"/>
          <w:sz w:val="22"/>
          <w:szCs w:val="22"/>
        </w:rPr>
        <w:t xml:space="preserve">In the </w:t>
      </w:r>
      <w:r w:rsidR="00CD4B09" w:rsidRPr="00DD2553">
        <w:rPr>
          <w:rFonts w:ascii="Arial" w:hAnsi="Arial" w:cs="Arial"/>
          <w:sz w:val="22"/>
          <w:szCs w:val="22"/>
        </w:rPr>
        <w:t>2000s</w:t>
      </w:r>
      <w:r w:rsidRPr="00DD2553">
        <w:rPr>
          <w:rFonts w:ascii="Arial" w:hAnsi="Arial" w:cs="Arial"/>
          <w:sz w:val="22"/>
          <w:szCs w:val="22"/>
        </w:rPr>
        <w:t>, PB cases spread out in Brazil and other countries. Having more variability in the cases, studies began to point out insufficiencies on the explanatory factors such as associative tradition and rulers’ “political will”</w:t>
      </w:r>
      <w:r w:rsidR="006574EF" w:rsidRPr="00DD2553">
        <w:rPr>
          <w:rFonts w:ascii="Arial" w:hAnsi="Arial" w:cs="Arial"/>
          <w:sz w:val="22"/>
          <w:szCs w:val="22"/>
        </w:rPr>
        <w:t xml:space="preserve"> </w:t>
      </w:r>
      <w:r w:rsidR="006574EF" w:rsidRPr="00DD2553">
        <w:rPr>
          <w:rFonts w:ascii="Arial" w:hAnsi="Arial" w:cs="Arial"/>
          <w:noProof/>
          <w:sz w:val="22"/>
          <w:szCs w:val="22"/>
        </w:rPr>
        <w:t>(LÜCHMANN, 2014)</w:t>
      </w:r>
      <w:r w:rsidRPr="00DD2553">
        <w:rPr>
          <w:rFonts w:ascii="Arial" w:hAnsi="Arial" w:cs="Arial"/>
          <w:sz w:val="22"/>
          <w:szCs w:val="22"/>
        </w:rPr>
        <w:t>. Critics on overly normative understandings of civil society role in the democratization of the state also gained visibility</w:t>
      </w:r>
      <w:r w:rsidR="002243E6" w:rsidRPr="00DD2553">
        <w:rPr>
          <w:rFonts w:ascii="Arial" w:hAnsi="Arial" w:cs="Arial"/>
          <w:sz w:val="22"/>
          <w:szCs w:val="22"/>
        </w:rPr>
        <w:t xml:space="preserve"> </w:t>
      </w:r>
      <w:r w:rsidR="002243E6" w:rsidRPr="00DD2553">
        <w:rPr>
          <w:rFonts w:ascii="Arial" w:hAnsi="Arial" w:cs="Arial"/>
          <w:noProof/>
          <w:sz w:val="22"/>
          <w:szCs w:val="22"/>
        </w:rPr>
        <w:t xml:space="preserve">(DAGNINO, 2002; </w:t>
      </w:r>
      <w:r w:rsidR="00B679B9" w:rsidRPr="00DD2553">
        <w:rPr>
          <w:rFonts w:ascii="Arial" w:hAnsi="Arial" w:cs="Arial"/>
          <w:noProof/>
          <w:color w:val="000000"/>
          <w:sz w:val="22"/>
          <w:szCs w:val="22"/>
        </w:rPr>
        <w:t xml:space="preserve">GURZA </w:t>
      </w:r>
      <w:r w:rsidR="002243E6" w:rsidRPr="00DD2553">
        <w:rPr>
          <w:rFonts w:ascii="Arial" w:hAnsi="Arial" w:cs="Arial"/>
          <w:noProof/>
          <w:sz w:val="22"/>
          <w:szCs w:val="22"/>
        </w:rPr>
        <w:t>LAVALLE, 2003)</w:t>
      </w:r>
      <w:r w:rsidRPr="00DD2553">
        <w:rPr>
          <w:rFonts w:ascii="Arial" w:hAnsi="Arial" w:cs="Arial"/>
          <w:sz w:val="22"/>
          <w:szCs w:val="22"/>
        </w:rPr>
        <w:t>.</w:t>
      </w:r>
      <w:r w:rsidR="00B724C0" w:rsidRPr="00DD2553">
        <w:rPr>
          <w:rFonts w:ascii="Arial" w:hAnsi="Arial" w:cs="Arial"/>
          <w:sz w:val="22"/>
          <w:szCs w:val="22"/>
        </w:rPr>
        <w:t xml:space="preserve"> </w:t>
      </w:r>
      <w:r w:rsidRPr="00DD2553">
        <w:rPr>
          <w:rFonts w:ascii="Arial" w:hAnsi="Arial" w:cs="Arial"/>
          <w:sz w:val="22"/>
          <w:szCs w:val="22"/>
        </w:rPr>
        <w:t xml:space="preserve">Empirically, there </w:t>
      </w:r>
      <w:r w:rsidR="00B724C0" w:rsidRPr="00DD2553">
        <w:rPr>
          <w:rFonts w:ascii="Arial" w:hAnsi="Arial" w:cs="Arial"/>
          <w:sz w:val="22"/>
          <w:szCs w:val="22"/>
        </w:rPr>
        <w:t>was</w:t>
      </w:r>
      <w:r w:rsidRPr="00DD2553">
        <w:rPr>
          <w:rFonts w:ascii="Arial" w:hAnsi="Arial" w:cs="Arial"/>
          <w:sz w:val="22"/>
          <w:szCs w:val="22"/>
        </w:rPr>
        <w:t xml:space="preserve"> a significant number of comparative case studies, either in the same country or between different countries. The analytical focus </w:t>
      </w:r>
      <w:r w:rsidR="00B724C0" w:rsidRPr="00DD2553">
        <w:rPr>
          <w:rFonts w:ascii="Arial" w:hAnsi="Arial" w:cs="Arial"/>
          <w:sz w:val="22"/>
          <w:szCs w:val="22"/>
        </w:rPr>
        <w:t>was</w:t>
      </w:r>
      <w:r w:rsidRPr="00DD2553">
        <w:rPr>
          <w:rFonts w:ascii="Arial" w:hAnsi="Arial" w:cs="Arial"/>
          <w:sz w:val="22"/>
          <w:szCs w:val="22"/>
        </w:rPr>
        <w:t xml:space="preserve"> mainly </w:t>
      </w:r>
      <w:r w:rsidR="00B724C0" w:rsidRPr="00DD2553">
        <w:rPr>
          <w:rFonts w:ascii="Arial" w:hAnsi="Arial" w:cs="Arial"/>
          <w:sz w:val="22"/>
          <w:szCs w:val="22"/>
        </w:rPr>
        <w:t>o</w:t>
      </w:r>
      <w:r w:rsidRPr="00DD2553">
        <w:rPr>
          <w:rFonts w:ascii="Arial" w:hAnsi="Arial" w:cs="Arial"/>
          <w:sz w:val="22"/>
          <w:szCs w:val="22"/>
        </w:rPr>
        <w:t>n institutional design, political and institutional factors that explain PB success and possible effects on democracy</w:t>
      </w:r>
      <w:r w:rsidR="006574EF" w:rsidRPr="00DD2553">
        <w:rPr>
          <w:rFonts w:ascii="Arial" w:hAnsi="Arial" w:cs="Arial"/>
          <w:sz w:val="22"/>
          <w:szCs w:val="22"/>
        </w:rPr>
        <w:t xml:space="preserve"> </w:t>
      </w:r>
      <w:r w:rsidR="002243E6" w:rsidRPr="00DD2553">
        <w:rPr>
          <w:rFonts w:ascii="Arial" w:hAnsi="Arial" w:cs="Arial"/>
          <w:noProof/>
          <w:sz w:val="22"/>
          <w:szCs w:val="22"/>
        </w:rPr>
        <w:t>(AVRITZER; NAVARRO, 2003; BAIOCCHI; HELLER; SILVA, 2008; GOLDFRANK, 2007; LÜCHMANN, 2002; WAMPLER, 2007)</w:t>
      </w:r>
      <w:r w:rsidRPr="00DD2553">
        <w:rPr>
          <w:rFonts w:ascii="Arial" w:hAnsi="Arial" w:cs="Arial"/>
          <w:sz w:val="22"/>
          <w:szCs w:val="22"/>
        </w:rPr>
        <w:t>.</w:t>
      </w:r>
    </w:p>
    <w:p w14:paraId="26136A3B" w14:textId="27777BAA" w:rsidR="00121B2C" w:rsidRPr="00DD2553" w:rsidRDefault="00121B2C" w:rsidP="00AF062A">
      <w:pPr>
        <w:spacing w:line="480" w:lineRule="auto"/>
        <w:ind w:firstLine="567"/>
        <w:jc w:val="both"/>
        <w:rPr>
          <w:rFonts w:ascii="Arial" w:hAnsi="Arial" w:cs="Arial"/>
          <w:sz w:val="22"/>
          <w:szCs w:val="22"/>
        </w:rPr>
      </w:pPr>
      <w:r w:rsidRPr="00DD2553">
        <w:rPr>
          <w:rFonts w:ascii="Arial" w:hAnsi="Arial" w:cs="Arial"/>
          <w:sz w:val="22"/>
          <w:szCs w:val="22"/>
        </w:rPr>
        <w:t>As PB diffusion slow</w:t>
      </w:r>
      <w:r w:rsidR="00A4050F" w:rsidRPr="00DD2553">
        <w:rPr>
          <w:rFonts w:ascii="Arial" w:hAnsi="Arial" w:cs="Arial"/>
          <w:sz w:val="22"/>
          <w:szCs w:val="22"/>
        </w:rPr>
        <w:t xml:space="preserve">s </w:t>
      </w:r>
      <w:r w:rsidRPr="00DD2553">
        <w:rPr>
          <w:rFonts w:ascii="Arial" w:hAnsi="Arial" w:cs="Arial"/>
          <w:sz w:val="22"/>
          <w:szCs w:val="22"/>
        </w:rPr>
        <w:t>down in Brazil, other participatory forms such as Public Policy Councils and Conferences arise and PB studies are incorporated into a more general debate of participatory institutions</w:t>
      </w:r>
      <w:r w:rsidR="006574EF" w:rsidRPr="00DD2553">
        <w:rPr>
          <w:rFonts w:ascii="Arial" w:hAnsi="Arial" w:cs="Arial"/>
          <w:sz w:val="22"/>
          <w:szCs w:val="22"/>
        </w:rPr>
        <w:t xml:space="preserve"> </w:t>
      </w:r>
      <w:r w:rsidR="006574EF" w:rsidRPr="00DD2553">
        <w:rPr>
          <w:rFonts w:ascii="Arial" w:hAnsi="Arial" w:cs="Arial"/>
          <w:noProof/>
          <w:sz w:val="22"/>
          <w:szCs w:val="22"/>
        </w:rPr>
        <w:t>(LÜCHMANN, 2014)</w:t>
      </w:r>
      <w:r w:rsidRPr="00DD2553">
        <w:rPr>
          <w:rFonts w:ascii="Arial" w:hAnsi="Arial" w:cs="Arial"/>
          <w:sz w:val="22"/>
          <w:szCs w:val="22"/>
        </w:rPr>
        <w:t>. Analytically, a relational approach, which states that participatory spaces are mutually constituted by state and social actors, advances against alternative views that valued one or the other</w:t>
      </w:r>
      <w:r w:rsidR="002243E6" w:rsidRPr="00DD2553">
        <w:rPr>
          <w:rFonts w:ascii="Arial" w:hAnsi="Arial" w:cs="Arial"/>
          <w:sz w:val="22"/>
          <w:szCs w:val="22"/>
        </w:rPr>
        <w:t xml:space="preserve"> </w:t>
      </w:r>
      <w:r w:rsidR="002243E6" w:rsidRPr="00DD2553">
        <w:rPr>
          <w:rFonts w:ascii="Arial" w:hAnsi="Arial" w:cs="Arial"/>
          <w:noProof/>
          <w:sz w:val="22"/>
          <w:szCs w:val="22"/>
        </w:rPr>
        <w:t>(</w:t>
      </w:r>
      <w:r w:rsidR="00B679B9" w:rsidRPr="00DD2553">
        <w:rPr>
          <w:rFonts w:ascii="Arial" w:hAnsi="Arial" w:cs="Arial"/>
          <w:noProof/>
          <w:color w:val="000000"/>
          <w:sz w:val="22"/>
          <w:szCs w:val="22"/>
        </w:rPr>
        <w:t xml:space="preserve">GURZA </w:t>
      </w:r>
      <w:r w:rsidR="002243E6" w:rsidRPr="00DD2553">
        <w:rPr>
          <w:rFonts w:ascii="Arial" w:hAnsi="Arial" w:cs="Arial"/>
          <w:noProof/>
          <w:sz w:val="22"/>
          <w:szCs w:val="22"/>
        </w:rPr>
        <w:t>LAVALLE, HOUTZAGER; CASTELLO, 2006)</w:t>
      </w:r>
      <w:r w:rsidRPr="00DD2553">
        <w:rPr>
          <w:rFonts w:ascii="Arial" w:hAnsi="Arial" w:cs="Arial"/>
          <w:sz w:val="22"/>
          <w:szCs w:val="22"/>
        </w:rPr>
        <w:t>.</w:t>
      </w:r>
    </w:p>
    <w:p w14:paraId="51DF1167" w14:textId="34A94699" w:rsidR="00121B2C" w:rsidRPr="00DD2553" w:rsidRDefault="00121B2C" w:rsidP="00AF062A">
      <w:pPr>
        <w:spacing w:line="480" w:lineRule="auto"/>
        <w:ind w:firstLine="567"/>
        <w:jc w:val="both"/>
        <w:rPr>
          <w:rFonts w:ascii="Arial" w:hAnsi="Arial" w:cs="Arial"/>
          <w:sz w:val="22"/>
          <w:szCs w:val="22"/>
        </w:rPr>
      </w:pPr>
      <w:r w:rsidRPr="00DD2553">
        <w:rPr>
          <w:rFonts w:ascii="Arial" w:hAnsi="Arial" w:cs="Arial"/>
          <w:sz w:val="22"/>
          <w:szCs w:val="22"/>
        </w:rPr>
        <w:t>Worldwide, Participatory Budgeting keeps up its diffusion</w:t>
      </w:r>
      <w:r w:rsidR="003A2305" w:rsidRPr="00DD2553">
        <w:rPr>
          <w:rFonts w:ascii="Arial" w:hAnsi="Arial" w:cs="Arial"/>
          <w:sz w:val="22"/>
          <w:szCs w:val="22"/>
        </w:rPr>
        <w:t>, with current</w:t>
      </w:r>
      <w:r w:rsidRPr="00DD2553">
        <w:rPr>
          <w:rFonts w:ascii="Arial" w:hAnsi="Arial" w:cs="Arial"/>
          <w:sz w:val="22"/>
          <w:szCs w:val="22"/>
        </w:rPr>
        <w:t xml:space="preserve"> efforts to understand the processes and mechanisms of national and international PB diffusion</w:t>
      </w:r>
      <w:r w:rsidR="006574EF" w:rsidRPr="00DD2553">
        <w:rPr>
          <w:rFonts w:ascii="Arial" w:hAnsi="Arial" w:cs="Arial"/>
          <w:sz w:val="22"/>
          <w:szCs w:val="22"/>
        </w:rPr>
        <w:t xml:space="preserve"> </w:t>
      </w:r>
      <w:r w:rsidR="006574EF" w:rsidRPr="00DD2553">
        <w:rPr>
          <w:rFonts w:ascii="Arial" w:hAnsi="Arial" w:cs="Arial"/>
          <w:noProof/>
          <w:sz w:val="22"/>
          <w:szCs w:val="22"/>
        </w:rPr>
        <w:lastRenderedPageBreak/>
        <w:t>(OLIVEIRA, 2017)</w:t>
      </w:r>
      <w:r w:rsidRPr="00DD2553">
        <w:rPr>
          <w:rFonts w:ascii="Arial" w:hAnsi="Arial" w:cs="Arial"/>
          <w:sz w:val="22"/>
          <w:szCs w:val="22"/>
        </w:rPr>
        <w:t>. Although PB’s promotion was initially associated with leftist parties</w:t>
      </w:r>
      <w:r w:rsidR="00ED0DDB" w:rsidRPr="00DD2553">
        <w:rPr>
          <w:rFonts w:ascii="Arial" w:hAnsi="Arial" w:cs="Arial"/>
          <w:sz w:val="22"/>
          <w:szCs w:val="22"/>
        </w:rPr>
        <w:t xml:space="preserve"> </w:t>
      </w:r>
      <w:r w:rsidR="00ED0DDB" w:rsidRPr="00DD2553">
        <w:rPr>
          <w:rFonts w:ascii="Arial" w:hAnsi="Arial" w:cs="Arial"/>
          <w:noProof/>
          <w:sz w:val="22"/>
          <w:szCs w:val="22"/>
        </w:rPr>
        <w:t>(GOLDFRANK, 2007; SINTOMER; HERZBERG; RÖCKE, 2008)</w:t>
      </w:r>
      <w:r w:rsidRPr="00DD2553">
        <w:rPr>
          <w:rFonts w:ascii="Arial" w:hAnsi="Arial" w:cs="Arial"/>
          <w:sz w:val="22"/>
          <w:szCs w:val="22"/>
        </w:rPr>
        <w:t>, its international diffusion underwent a process of ideological neutralization as it was embodied in the speech of multilateral agencies such as the World Bank</w:t>
      </w:r>
      <w:r w:rsidR="00ED0DDB" w:rsidRPr="00DD2553">
        <w:rPr>
          <w:rFonts w:ascii="Arial" w:hAnsi="Arial" w:cs="Arial"/>
          <w:sz w:val="22"/>
          <w:szCs w:val="22"/>
        </w:rPr>
        <w:t xml:space="preserve"> </w:t>
      </w:r>
      <w:r w:rsidR="002243E6" w:rsidRPr="00DD2553">
        <w:rPr>
          <w:rFonts w:ascii="Arial" w:hAnsi="Arial" w:cs="Arial"/>
          <w:noProof/>
          <w:sz w:val="22"/>
          <w:szCs w:val="22"/>
        </w:rPr>
        <w:t>(GANUZA; BAIOCCHI, 2012; OLIVEIRA, 2017)</w:t>
      </w:r>
      <w:r w:rsidRPr="00DD2553">
        <w:rPr>
          <w:rFonts w:ascii="Arial" w:hAnsi="Arial" w:cs="Arial"/>
          <w:sz w:val="22"/>
          <w:szCs w:val="22"/>
        </w:rPr>
        <w:t>.</w:t>
      </w:r>
      <w:r w:rsidR="000845E5" w:rsidRPr="00DD2553">
        <w:rPr>
          <w:rFonts w:ascii="Arial" w:hAnsi="Arial" w:cs="Arial"/>
          <w:sz w:val="22"/>
          <w:szCs w:val="22"/>
        </w:rPr>
        <w:t xml:space="preserve"> In different ideological, cultural</w:t>
      </w:r>
      <w:r w:rsidR="008D5ABB" w:rsidRPr="00DD2553">
        <w:rPr>
          <w:rFonts w:ascii="Arial" w:hAnsi="Arial" w:cs="Arial"/>
          <w:sz w:val="22"/>
          <w:szCs w:val="22"/>
        </w:rPr>
        <w:t>,</w:t>
      </w:r>
      <w:r w:rsidR="000845E5" w:rsidRPr="00DD2553">
        <w:rPr>
          <w:rFonts w:ascii="Arial" w:hAnsi="Arial" w:cs="Arial"/>
          <w:sz w:val="22"/>
          <w:szCs w:val="22"/>
        </w:rPr>
        <w:t xml:space="preserve"> and economic contexts, it arises the challenge to compare the multiple possible PB designs, </w:t>
      </w:r>
      <w:r w:rsidRPr="00DD2553">
        <w:rPr>
          <w:rFonts w:ascii="Arial" w:hAnsi="Arial" w:cs="Arial"/>
          <w:sz w:val="22"/>
          <w:szCs w:val="22"/>
        </w:rPr>
        <w:t>requir</w:t>
      </w:r>
      <w:r w:rsidR="000845E5" w:rsidRPr="00DD2553">
        <w:rPr>
          <w:rFonts w:ascii="Arial" w:hAnsi="Arial" w:cs="Arial"/>
          <w:sz w:val="22"/>
          <w:szCs w:val="22"/>
        </w:rPr>
        <w:t>ing</w:t>
      </w:r>
      <w:r w:rsidRPr="00DD2553">
        <w:rPr>
          <w:rFonts w:ascii="Arial" w:hAnsi="Arial" w:cs="Arial"/>
          <w:sz w:val="22"/>
          <w:szCs w:val="22"/>
        </w:rPr>
        <w:t xml:space="preserve"> scholars to </w:t>
      </w:r>
      <w:r w:rsidR="000845E5" w:rsidRPr="00DD2553">
        <w:rPr>
          <w:rFonts w:ascii="Arial" w:hAnsi="Arial" w:cs="Arial"/>
          <w:sz w:val="22"/>
          <w:szCs w:val="22"/>
        </w:rPr>
        <w:t xml:space="preserve">elaborate </w:t>
      </w:r>
      <w:r w:rsidRPr="00DD2553">
        <w:rPr>
          <w:rFonts w:ascii="Arial" w:hAnsi="Arial" w:cs="Arial"/>
          <w:sz w:val="22"/>
          <w:szCs w:val="22"/>
        </w:rPr>
        <w:t>concepts criteria and typologies that allow comparability between cases</w:t>
      </w:r>
      <w:r w:rsidR="006574EF" w:rsidRPr="00DD2553">
        <w:rPr>
          <w:rFonts w:ascii="Arial" w:hAnsi="Arial" w:cs="Arial"/>
          <w:sz w:val="22"/>
          <w:szCs w:val="22"/>
        </w:rPr>
        <w:t xml:space="preserve"> </w:t>
      </w:r>
      <w:r w:rsidR="006574EF" w:rsidRPr="00DD2553">
        <w:rPr>
          <w:rFonts w:ascii="Arial" w:hAnsi="Arial" w:cs="Arial"/>
          <w:noProof/>
          <w:sz w:val="22"/>
          <w:szCs w:val="22"/>
        </w:rPr>
        <w:t>(SINTOMER; HERZBERG; RÖCKE, 2012)</w:t>
      </w:r>
      <w:r w:rsidRPr="00DD2553">
        <w:rPr>
          <w:rFonts w:ascii="Arial" w:hAnsi="Arial" w:cs="Arial"/>
          <w:sz w:val="22"/>
          <w:szCs w:val="22"/>
        </w:rPr>
        <w:t xml:space="preserve">. </w:t>
      </w:r>
    </w:p>
    <w:p w14:paraId="75AB908E" w14:textId="5D0634AC" w:rsidR="00121B2C" w:rsidRPr="00DD2553" w:rsidRDefault="000845E5" w:rsidP="00AF062A">
      <w:pPr>
        <w:spacing w:line="480" w:lineRule="auto"/>
        <w:ind w:firstLine="567"/>
        <w:jc w:val="both"/>
        <w:rPr>
          <w:rFonts w:ascii="Arial" w:hAnsi="Arial" w:cs="Arial"/>
          <w:sz w:val="22"/>
          <w:szCs w:val="22"/>
        </w:rPr>
      </w:pPr>
      <w:r w:rsidRPr="00DD2553">
        <w:rPr>
          <w:rFonts w:ascii="Arial" w:hAnsi="Arial" w:cs="Arial"/>
          <w:sz w:val="22"/>
          <w:szCs w:val="22"/>
        </w:rPr>
        <w:t xml:space="preserve">Back to Brazil, </w:t>
      </w:r>
      <w:r w:rsidR="00121B2C" w:rsidRPr="00DD2553">
        <w:rPr>
          <w:rFonts w:ascii="Arial" w:hAnsi="Arial" w:cs="Arial"/>
          <w:sz w:val="22"/>
          <w:szCs w:val="22"/>
        </w:rPr>
        <w:t xml:space="preserve">Scholars converge on two sets of explanatory conditions for PB successful implementation and continuity: those related to political actors and institutions, such as parties, city councilors and mayors, and factors related to state capacity, such as budget availability and institutional infrastructure. On the political aspect, comparative case studies point out that the electoral continuity of incumbent political party, the degree of institutionalization of the opposition party, as well as the established relationship between executive and legislative branches are crucial for PB continuity in </w:t>
      </w:r>
      <w:r w:rsidR="008D51EF" w:rsidRPr="00DD2553">
        <w:rPr>
          <w:rFonts w:ascii="Arial" w:hAnsi="Arial" w:cs="Arial"/>
          <w:sz w:val="22"/>
          <w:szCs w:val="22"/>
        </w:rPr>
        <w:t>each</w:t>
      </w:r>
      <w:r w:rsidR="00121B2C" w:rsidRPr="00DD2553">
        <w:rPr>
          <w:rFonts w:ascii="Arial" w:hAnsi="Arial" w:cs="Arial"/>
          <w:sz w:val="22"/>
          <w:szCs w:val="22"/>
        </w:rPr>
        <w:t xml:space="preserve"> municipality</w:t>
      </w:r>
      <w:r w:rsidR="00ED0DDB" w:rsidRPr="00DD2553">
        <w:rPr>
          <w:rFonts w:ascii="Arial" w:hAnsi="Arial" w:cs="Arial"/>
          <w:sz w:val="22"/>
          <w:szCs w:val="22"/>
        </w:rPr>
        <w:t xml:space="preserve"> </w:t>
      </w:r>
      <w:r w:rsidR="002243E6" w:rsidRPr="00DD2553">
        <w:rPr>
          <w:rFonts w:ascii="Arial" w:hAnsi="Arial" w:cs="Arial"/>
          <w:noProof/>
          <w:sz w:val="22"/>
          <w:szCs w:val="22"/>
        </w:rPr>
        <w:t>(BORBA; LÜCHMANN, 2007; DIAS, 2002; GOLDFRANK, 2007; NYLEN, 2003; SOUZA, 2011)</w:t>
      </w:r>
      <w:r w:rsidR="00121B2C" w:rsidRPr="00DD2553">
        <w:rPr>
          <w:rFonts w:ascii="Arial" w:hAnsi="Arial" w:cs="Arial"/>
          <w:sz w:val="22"/>
          <w:szCs w:val="22"/>
        </w:rPr>
        <w:t>.</w:t>
      </w:r>
    </w:p>
    <w:p w14:paraId="32CEDCAA" w14:textId="77777777" w:rsidR="00E60F74" w:rsidRPr="00DD2553" w:rsidRDefault="00121B2C" w:rsidP="00AF062A">
      <w:pPr>
        <w:spacing w:line="480" w:lineRule="auto"/>
        <w:ind w:firstLine="567"/>
        <w:jc w:val="both"/>
        <w:rPr>
          <w:rFonts w:ascii="Arial" w:hAnsi="Arial" w:cs="Arial"/>
          <w:sz w:val="22"/>
          <w:szCs w:val="22"/>
        </w:rPr>
      </w:pPr>
      <w:r w:rsidRPr="00DD2553">
        <w:rPr>
          <w:rFonts w:ascii="Arial" w:hAnsi="Arial" w:cs="Arial"/>
          <w:sz w:val="22"/>
          <w:szCs w:val="22"/>
        </w:rPr>
        <w:t>On the state capacity aspect, Goldfrank</w:t>
      </w:r>
      <w:r w:rsidR="00ED0DDB" w:rsidRPr="00DD2553">
        <w:rPr>
          <w:rFonts w:ascii="Arial" w:hAnsi="Arial" w:cs="Arial"/>
          <w:sz w:val="22"/>
          <w:szCs w:val="22"/>
        </w:rPr>
        <w:t xml:space="preserve"> </w:t>
      </w:r>
      <w:r w:rsidR="00ED0DDB" w:rsidRPr="00DD2553">
        <w:rPr>
          <w:rFonts w:ascii="Arial" w:hAnsi="Arial" w:cs="Arial"/>
          <w:noProof/>
          <w:sz w:val="22"/>
          <w:szCs w:val="22"/>
        </w:rPr>
        <w:t>(2007)</w:t>
      </w:r>
      <w:r w:rsidRPr="00DD2553">
        <w:rPr>
          <w:rFonts w:ascii="Arial" w:hAnsi="Arial" w:cs="Arial"/>
          <w:sz w:val="22"/>
          <w:szCs w:val="22"/>
        </w:rPr>
        <w:t xml:space="preserve"> argues that the success of the Participatory Budget depends on greater administrative decentralization and, consequently, greater mayor discretion on budget allocation and resource availability. Luchmann </w:t>
      </w:r>
      <w:r w:rsidR="002243E6" w:rsidRPr="00DD2553">
        <w:rPr>
          <w:rFonts w:ascii="Arial" w:hAnsi="Arial" w:cs="Arial"/>
          <w:noProof/>
          <w:sz w:val="22"/>
          <w:szCs w:val="22"/>
        </w:rPr>
        <w:t>(2002)</w:t>
      </w:r>
      <w:r w:rsidRPr="00DD2553">
        <w:rPr>
          <w:rFonts w:ascii="Arial" w:hAnsi="Arial" w:cs="Arial"/>
          <w:sz w:val="22"/>
          <w:szCs w:val="22"/>
        </w:rPr>
        <w:t xml:space="preserve"> also highlights resource availability and government infrastructure as key institutional elements. Nonetheless, institutional factors are considered important. Pires and Martins </w:t>
      </w:r>
      <w:r w:rsidR="00ED0DDB" w:rsidRPr="00DD2553">
        <w:rPr>
          <w:rFonts w:ascii="Arial" w:hAnsi="Arial" w:cs="Arial"/>
          <w:noProof/>
          <w:sz w:val="22"/>
          <w:szCs w:val="22"/>
        </w:rPr>
        <w:t>(2011)</w:t>
      </w:r>
      <w:r w:rsidRPr="00DD2553">
        <w:rPr>
          <w:rFonts w:ascii="Arial" w:hAnsi="Arial" w:cs="Arial"/>
          <w:sz w:val="22"/>
          <w:szCs w:val="22"/>
        </w:rPr>
        <w:t xml:space="preserve"> note that, at least in Brazil, there are no studies that analyze in-depth PB in its technical budget-financial dimension.</w:t>
      </w:r>
    </w:p>
    <w:p w14:paraId="43FD0FF6" w14:textId="7C31EA8B" w:rsidR="00E60F74" w:rsidRPr="00DD2553" w:rsidRDefault="00E60F74" w:rsidP="00AF062A">
      <w:pPr>
        <w:spacing w:line="480" w:lineRule="auto"/>
        <w:ind w:firstLine="567"/>
        <w:jc w:val="both"/>
        <w:rPr>
          <w:rFonts w:ascii="Arial" w:hAnsi="Arial" w:cs="Arial"/>
          <w:sz w:val="22"/>
          <w:szCs w:val="22"/>
        </w:rPr>
      </w:pPr>
      <w:r w:rsidRPr="00A85A39">
        <w:rPr>
          <w:rFonts w:ascii="Arial" w:hAnsi="Arial" w:cs="Arial"/>
          <w:sz w:val="22"/>
          <w:szCs w:val="22"/>
        </w:rPr>
        <w:t xml:space="preserve">Souza (2021) analyzes the role of political parties during PB adoption, especially the </w:t>
      </w:r>
      <w:r w:rsidRPr="00DD2553">
        <w:rPr>
          <w:rFonts w:ascii="Arial" w:hAnsi="Arial" w:cs="Arial"/>
          <w:sz w:val="22"/>
          <w:szCs w:val="22"/>
        </w:rPr>
        <w:t>incumbent</w:t>
      </w:r>
      <w:r w:rsidRPr="00A85A39">
        <w:rPr>
          <w:rFonts w:ascii="Arial" w:hAnsi="Arial" w:cs="Arial"/>
          <w:sz w:val="22"/>
          <w:szCs w:val="22"/>
        </w:rPr>
        <w:t xml:space="preserve"> party and its legislative coalition. Considering that the budget process involves </w:t>
      </w:r>
      <w:r w:rsidRPr="00A85A39">
        <w:rPr>
          <w:rFonts w:ascii="Arial" w:hAnsi="Arial" w:cs="Arial"/>
          <w:sz w:val="22"/>
          <w:szCs w:val="22"/>
        </w:rPr>
        <w:lastRenderedPageBreak/>
        <w:t xml:space="preserve">both powers, PB adoption is necessarily involved in this political relationship. The author uses </w:t>
      </w:r>
      <w:r w:rsidRPr="00DD2553">
        <w:rPr>
          <w:rFonts w:ascii="Arial" w:hAnsi="Arial" w:cs="Arial"/>
          <w:sz w:val="22"/>
          <w:szCs w:val="22"/>
        </w:rPr>
        <w:t xml:space="preserve">three </w:t>
      </w:r>
      <w:r w:rsidRPr="00A85A39">
        <w:rPr>
          <w:rFonts w:ascii="Arial" w:hAnsi="Arial" w:cs="Arial"/>
          <w:sz w:val="22"/>
          <w:szCs w:val="22"/>
        </w:rPr>
        <w:t xml:space="preserve">cities counterfactual pairs analysis, in which all cases have adopted the PB and have similar sociodemographic characteristics, and the variation is on the incumbent party and its coalition. Her conclusions are, regarding only PT mayors, </w:t>
      </w:r>
      <w:r w:rsidRPr="00DD2553">
        <w:rPr>
          <w:rFonts w:ascii="Arial" w:hAnsi="Arial" w:cs="Arial"/>
          <w:sz w:val="22"/>
          <w:szCs w:val="22"/>
        </w:rPr>
        <w:t xml:space="preserve">that </w:t>
      </w:r>
      <w:r w:rsidRPr="00A85A39">
        <w:rPr>
          <w:rFonts w:ascii="Arial" w:hAnsi="Arial" w:cs="Arial"/>
          <w:sz w:val="22"/>
          <w:szCs w:val="22"/>
        </w:rPr>
        <w:t>the electoral strength, continuity and greater institutionalization of the Participatory Budgeting</w:t>
      </w:r>
      <w:r w:rsidRPr="00DD2553">
        <w:rPr>
          <w:rFonts w:ascii="Arial" w:hAnsi="Arial" w:cs="Arial"/>
          <w:sz w:val="22"/>
          <w:szCs w:val="22"/>
        </w:rPr>
        <w:t xml:space="preserve"> is</w:t>
      </w:r>
      <w:r w:rsidRPr="00A85A39">
        <w:rPr>
          <w:rFonts w:ascii="Arial" w:hAnsi="Arial" w:cs="Arial"/>
          <w:sz w:val="22"/>
          <w:szCs w:val="22"/>
        </w:rPr>
        <w:t xml:space="preserve"> related to smaller and more ideologically homogeneous legislative coalitions.</w:t>
      </w:r>
    </w:p>
    <w:p w14:paraId="0960E03A" w14:textId="531BF62E" w:rsidR="009140BE" w:rsidRPr="00DD2553" w:rsidRDefault="00121B2C" w:rsidP="00AF062A">
      <w:pPr>
        <w:spacing w:line="480" w:lineRule="auto"/>
        <w:ind w:firstLine="567"/>
        <w:jc w:val="both"/>
        <w:rPr>
          <w:rFonts w:ascii="Arial" w:hAnsi="Arial" w:cs="Arial"/>
          <w:sz w:val="22"/>
          <w:szCs w:val="22"/>
        </w:rPr>
      </w:pPr>
      <w:r w:rsidRPr="00DD2553">
        <w:rPr>
          <w:rFonts w:ascii="Arial" w:hAnsi="Arial" w:cs="Arial"/>
          <w:sz w:val="22"/>
          <w:szCs w:val="22"/>
        </w:rPr>
        <w:t xml:space="preserve">Quantitative analyses have </w:t>
      </w:r>
      <w:r w:rsidR="00EE353B" w:rsidRPr="00DD2553">
        <w:rPr>
          <w:rFonts w:ascii="Arial" w:hAnsi="Arial" w:cs="Arial"/>
          <w:sz w:val="22"/>
          <w:szCs w:val="22"/>
        </w:rPr>
        <w:t>endeavored</w:t>
      </w:r>
      <w:r w:rsidRPr="00DD2553">
        <w:rPr>
          <w:rFonts w:ascii="Arial" w:hAnsi="Arial" w:cs="Arial"/>
          <w:sz w:val="22"/>
          <w:szCs w:val="22"/>
        </w:rPr>
        <w:t xml:space="preserve"> to test both political and state capacity conditioning factors</w:t>
      </w:r>
      <w:r w:rsidR="00ED0DDB" w:rsidRPr="00DD2553">
        <w:rPr>
          <w:rFonts w:ascii="Arial" w:hAnsi="Arial" w:cs="Arial"/>
          <w:sz w:val="22"/>
          <w:szCs w:val="22"/>
        </w:rPr>
        <w:t xml:space="preserve"> </w:t>
      </w:r>
      <w:r w:rsidR="00ED0DDB" w:rsidRPr="00DD2553">
        <w:rPr>
          <w:rFonts w:ascii="Arial" w:hAnsi="Arial" w:cs="Arial"/>
          <w:noProof/>
          <w:sz w:val="22"/>
          <w:szCs w:val="22"/>
        </w:rPr>
        <w:t>(SPADA, 2014; WAMPLER, 2008)</w:t>
      </w:r>
      <w:r w:rsidRPr="00DD2553">
        <w:rPr>
          <w:rFonts w:ascii="Arial" w:hAnsi="Arial" w:cs="Arial"/>
          <w:sz w:val="22"/>
          <w:szCs w:val="22"/>
        </w:rPr>
        <w:t>. Such efforts were limited partially due to the low reliability of the data available.</w:t>
      </w:r>
      <w:r w:rsidRPr="00DD2553">
        <w:rPr>
          <w:rFonts w:ascii="Arial" w:hAnsi="Arial" w:cs="Arial"/>
          <w:sz w:val="22"/>
          <w:szCs w:val="22"/>
          <w:vertAlign w:val="superscript"/>
        </w:rPr>
        <w:footnoteReference w:id="8"/>
      </w:r>
      <w:r w:rsidRPr="00DD2553">
        <w:rPr>
          <w:rFonts w:ascii="Arial" w:hAnsi="Arial" w:cs="Arial"/>
          <w:sz w:val="22"/>
          <w:szCs w:val="22"/>
        </w:rPr>
        <w:t xml:space="preserve"> Wampler</w:t>
      </w:r>
      <w:r w:rsidR="00A371C2" w:rsidRPr="00DD2553">
        <w:rPr>
          <w:rFonts w:ascii="Arial" w:hAnsi="Arial" w:cs="Arial"/>
          <w:sz w:val="22"/>
          <w:szCs w:val="22"/>
        </w:rPr>
        <w:t xml:space="preserve"> </w:t>
      </w:r>
      <w:r w:rsidR="00A371C2" w:rsidRPr="00DD2553">
        <w:rPr>
          <w:rFonts w:ascii="Arial" w:hAnsi="Arial" w:cs="Arial"/>
          <w:noProof/>
          <w:sz w:val="22"/>
          <w:szCs w:val="22"/>
        </w:rPr>
        <w:t>(2008)</w:t>
      </w:r>
      <w:r w:rsidRPr="00DD2553">
        <w:rPr>
          <w:rFonts w:ascii="Arial" w:hAnsi="Arial" w:cs="Arial"/>
          <w:sz w:val="22"/>
          <w:szCs w:val="22"/>
        </w:rPr>
        <w:t xml:space="preserve"> analyses the effects of the PT as incumbent, Left Party Presence in the Legislator, Civil Society Networks, HDI, Region (South), and Investment Expenditure. The only significant factor for explaining diffusion in his work is the PT as incumbent party. </w:t>
      </w:r>
      <w:bookmarkStart w:id="3" w:name="_Hlk67153412"/>
    </w:p>
    <w:p w14:paraId="078C5065" w14:textId="76A7298E" w:rsidR="00121B2C" w:rsidRPr="00DD2553" w:rsidRDefault="00E778EF" w:rsidP="00AF062A">
      <w:pPr>
        <w:spacing w:line="480" w:lineRule="auto"/>
        <w:ind w:firstLine="567"/>
        <w:jc w:val="both"/>
        <w:rPr>
          <w:rFonts w:ascii="Arial" w:hAnsi="Arial" w:cs="Arial"/>
          <w:sz w:val="22"/>
          <w:szCs w:val="22"/>
        </w:rPr>
      </w:pPr>
      <w:r w:rsidRPr="00DD2553">
        <w:rPr>
          <w:rFonts w:ascii="Arial" w:hAnsi="Arial" w:cs="Arial"/>
          <w:sz w:val="22"/>
          <w:szCs w:val="22"/>
        </w:rPr>
        <w:t xml:space="preserve">On his turn, </w:t>
      </w:r>
      <w:r w:rsidR="00121B2C" w:rsidRPr="00DD2553">
        <w:rPr>
          <w:rFonts w:ascii="Arial" w:hAnsi="Arial" w:cs="Arial"/>
          <w:sz w:val="22"/>
          <w:szCs w:val="22"/>
        </w:rPr>
        <w:t>Spada</w:t>
      </w:r>
      <w:r w:rsidR="00A371C2" w:rsidRPr="00DD2553">
        <w:rPr>
          <w:rFonts w:ascii="Arial" w:hAnsi="Arial" w:cs="Arial"/>
          <w:sz w:val="22"/>
          <w:szCs w:val="22"/>
        </w:rPr>
        <w:t xml:space="preserve"> </w:t>
      </w:r>
      <w:r w:rsidR="00A371C2" w:rsidRPr="00DD2553">
        <w:rPr>
          <w:rFonts w:ascii="Arial" w:hAnsi="Arial" w:cs="Arial"/>
          <w:noProof/>
          <w:sz w:val="22"/>
          <w:szCs w:val="22"/>
        </w:rPr>
        <w:t>(2014)</w:t>
      </w:r>
      <w:r w:rsidR="00121B2C" w:rsidRPr="00DD2553">
        <w:rPr>
          <w:rFonts w:ascii="Arial" w:hAnsi="Arial" w:cs="Arial"/>
          <w:sz w:val="22"/>
          <w:szCs w:val="22"/>
        </w:rPr>
        <w:t xml:space="preserve"> tests </w:t>
      </w:r>
      <w:r w:rsidR="000F4F3D" w:rsidRPr="00DD2553">
        <w:rPr>
          <w:rFonts w:ascii="Arial" w:hAnsi="Arial" w:cs="Arial"/>
          <w:sz w:val="22"/>
          <w:szCs w:val="22"/>
        </w:rPr>
        <w:t>four</w:t>
      </w:r>
      <w:r w:rsidRPr="00DD2553">
        <w:rPr>
          <w:rFonts w:ascii="Arial" w:hAnsi="Arial" w:cs="Arial"/>
          <w:sz w:val="22"/>
          <w:szCs w:val="22"/>
        </w:rPr>
        <w:t xml:space="preserve"> h</w:t>
      </w:r>
      <w:r w:rsidR="0026769A" w:rsidRPr="00DD2553">
        <w:rPr>
          <w:rFonts w:ascii="Arial" w:hAnsi="Arial" w:cs="Arial"/>
          <w:sz w:val="22"/>
          <w:szCs w:val="22"/>
        </w:rPr>
        <w:t>y</w:t>
      </w:r>
      <w:r w:rsidRPr="00DD2553">
        <w:rPr>
          <w:rFonts w:ascii="Arial" w:hAnsi="Arial" w:cs="Arial"/>
          <w:sz w:val="22"/>
          <w:szCs w:val="22"/>
        </w:rPr>
        <w:t>pothes</w:t>
      </w:r>
      <w:r w:rsidR="0026769A" w:rsidRPr="00DD2553">
        <w:rPr>
          <w:rFonts w:ascii="Arial" w:hAnsi="Arial" w:cs="Arial"/>
          <w:sz w:val="22"/>
          <w:szCs w:val="22"/>
        </w:rPr>
        <w:t>i</w:t>
      </w:r>
      <w:r w:rsidRPr="00DD2553">
        <w:rPr>
          <w:rFonts w:ascii="Arial" w:hAnsi="Arial" w:cs="Arial"/>
          <w:sz w:val="22"/>
          <w:szCs w:val="22"/>
        </w:rPr>
        <w:t>s, based on political (</w:t>
      </w:r>
      <w:r w:rsidR="00121B2C" w:rsidRPr="00DD2553">
        <w:rPr>
          <w:rFonts w:ascii="Arial" w:hAnsi="Arial" w:cs="Arial"/>
          <w:sz w:val="22"/>
          <w:szCs w:val="22"/>
        </w:rPr>
        <w:t>the effects of having the PT as an incumbent party</w:t>
      </w:r>
      <w:r w:rsidR="00EE353B" w:rsidRPr="00DD2553">
        <w:rPr>
          <w:rFonts w:ascii="Arial" w:hAnsi="Arial" w:cs="Arial"/>
          <w:sz w:val="22"/>
          <w:szCs w:val="22"/>
        </w:rPr>
        <w:t xml:space="preserve"> </w:t>
      </w:r>
      <w:r w:rsidRPr="00DD2553">
        <w:rPr>
          <w:rFonts w:ascii="Arial" w:hAnsi="Arial" w:cs="Arial"/>
          <w:sz w:val="22"/>
          <w:szCs w:val="22"/>
        </w:rPr>
        <w:t>and the political vulnerability of local government), geographical (</w:t>
      </w:r>
      <w:r w:rsidR="00121B2C" w:rsidRPr="00DD2553">
        <w:rPr>
          <w:rFonts w:ascii="Arial" w:hAnsi="Arial" w:cs="Arial"/>
          <w:sz w:val="22"/>
          <w:szCs w:val="22"/>
        </w:rPr>
        <w:t>proximity with other cities with PB</w:t>
      </w:r>
      <w:r w:rsidRPr="00DD2553">
        <w:rPr>
          <w:rFonts w:ascii="Arial" w:hAnsi="Arial" w:cs="Arial"/>
          <w:sz w:val="22"/>
          <w:szCs w:val="22"/>
        </w:rPr>
        <w:t>) and economic factors</w:t>
      </w:r>
      <w:r w:rsidR="000F4F3D" w:rsidRPr="00DD2553">
        <w:rPr>
          <w:rFonts w:ascii="Arial" w:hAnsi="Arial" w:cs="Arial"/>
          <w:sz w:val="22"/>
          <w:szCs w:val="22"/>
        </w:rPr>
        <w:t xml:space="preserve"> </w:t>
      </w:r>
      <w:r w:rsidRPr="00DD2553">
        <w:rPr>
          <w:rFonts w:ascii="Arial" w:hAnsi="Arial" w:cs="Arial"/>
          <w:sz w:val="22"/>
          <w:szCs w:val="22"/>
        </w:rPr>
        <w:t>(</w:t>
      </w:r>
      <w:r w:rsidR="00121B2C" w:rsidRPr="00DD2553">
        <w:rPr>
          <w:rFonts w:ascii="Arial" w:hAnsi="Arial" w:cs="Arial"/>
          <w:sz w:val="22"/>
          <w:szCs w:val="22"/>
        </w:rPr>
        <w:t>the availability of resources</w:t>
      </w:r>
      <w:r w:rsidRPr="00DD2553">
        <w:rPr>
          <w:rFonts w:ascii="Arial" w:hAnsi="Arial" w:cs="Arial"/>
          <w:sz w:val="22"/>
          <w:szCs w:val="22"/>
        </w:rPr>
        <w:t>)</w:t>
      </w:r>
      <w:r w:rsidR="00EE353B" w:rsidRPr="00DD2553">
        <w:rPr>
          <w:rFonts w:ascii="Arial" w:hAnsi="Arial" w:cs="Arial"/>
          <w:sz w:val="22"/>
          <w:szCs w:val="22"/>
        </w:rPr>
        <w:t>. H</w:t>
      </w:r>
      <w:r w:rsidRPr="00DD2553">
        <w:rPr>
          <w:rFonts w:ascii="Arial" w:hAnsi="Arial" w:cs="Arial"/>
          <w:sz w:val="22"/>
          <w:szCs w:val="22"/>
        </w:rPr>
        <w:t xml:space="preserve">is findings </w:t>
      </w:r>
      <w:r w:rsidR="00EE353B" w:rsidRPr="00DD2553">
        <w:rPr>
          <w:rFonts w:ascii="Arial" w:hAnsi="Arial" w:cs="Arial"/>
          <w:sz w:val="22"/>
          <w:szCs w:val="22"/>
        </w:rPr>
        <w:t>reinforce</w:t>
      </w:r>
      <w:r w:rsidR="00121B2C" w:rsidRPr="00DD2553">
        <w:rPr>
          <w:rFonts w:ascii="Arial" w:hAnsi="Arial" w:cs="Arial"/>
          <w:sz w:val="22"/>
          <w:szCs w:val="22"/>
        </w:rPr>
        <w:t xml:space="preserve"> that having the PT as incumbent is the key factor for PB diffusion. As the reasons for its retrenchment remain inconclusive in his model, he suggests that </w:t>
      </w:r>
      <w:r w:rsidR="005B45EF" w:rsidRPr="00DD2553">
        <w:rPr>
          <w:rFonts w:ascii="Arial" w:hAnsi="Arial" w:cs="Arial"/>
          <w:sz w:val="22"/>
          <w:szCs w:val="22"/>
        </w:rPr>
        <w:t>retrenchment of PB</w:t>
      </w:r>
      <w:r w:rsidR="00121B2C" w:rsidRPr="00DD2553">
        <w:rPr>
          <w:rFonts w:ascii="Arial" w:hAnsi="Arial" w:cs="Arial"/>
          <w:sz w:val="22"/>
          <w:szCs w:val="22"/>
        </w:rPr>
        <w:t xml:space="preserve"> might be related to changes in </w:t>
      </w:r>
      <w:r w:rsidR="005B45EF" w:rsidRPr="00DD2553">
        <w:rPr>
          <w:rFonts w:ascii="Arial" w:hAnsi="Arial" w:cs="Arial"/>
          <w:sz w:val="22"/>
          <w:szCs w:val="22"/>
        </w:rPr>
        <w:t xml:space="preserve">Workers Party's </w:t>
      </w:r>
      <w:r w:rsidR="00121B2C" w:rsidRPr="00DD2553">
        <w:rPr>
          <w:rFonts w:ascii="Arial" w:hAnsi="Arial" w:cs="Arial"/>
          <w:sz w:val="22"/>
          <w:szCs w:val="22"/>
        </w:rPr>
        <w:t xml:space="preserve">political strategy, motivated by the election of Lula for Federal Office in 2002, following Hunter’s </w:t>
      </w:r>
      <w:r w:rsidR="00A371C2" w:rsidRPr="00DD2553">
        <w:rPr>
          <w:rFonts w:ascii="Arial" w:hAnsi="Arial" w:cs="Arial"/>
          <w:noProof/>
          <w:sz w:val="22"/>
          <w:szCs w:val="22"/>
        </w:rPr>
        <w:t>(2010)</w:t>
      </w:r>
      <w:r w:rsidR="00121B2C" w:rsidRPr="00DD2553">
        <w:rPr>
          <w:rFonts w:ascii="Arial" w:hAnsi="Arial" w:cs="Arial"/>
          <w:sz w:val="22"/>
          <w:szCs w:val="22"/>
        </w:rPr>
        <w:t xml:space="preserve"> argument.</w:t>
      </w:r>
      <w:r w:rsidR="005B45EF" w:rsidRPr="00DD2553">
        <w:rPr>
          <w:rFonts w:ascii="Arial" w:hAnsi="Arial" w:cs="Arial"/>
          <w:sz w:val="22"/>
          <w:szCs w:val="22"/>
        </w:rPr>
        <w:t xml:space="preserve"> According to </w:t>
      </w:r>
      <w:r w:rsidR="008D5ABB" w:rsidRPr="00DD2553">
        <w:rPr>
          <w:rFonts w:ascii="Arial" w:hAnsi="Arial" w:cs="Arial"/>
          <w:sz w:val="22"/>
          <w:szCs w:val="22"/>
        </w:rPr>
        <w:t>Hunter</w:t>
      </w:r>
      <w:r w:rsidR="00802493" w:rsidRPr="00DD2553">
        <w:rPr>
          <w:rFonts w:ascii="Arial" w:hAnsi="Arial" w:cs="Arial"/>
          <w:sz w:val="22"/>
          <w:szCs w:val="22"/>
        </w:rPr>
        <w:t>,</w:t>
      </w:r>
      <w:r w:rsidR="005B45EF" w:rsidRPr="00DD2553">
        <w:rPr>
          <w:rFonts w:ascii="Arial" w:hAnsi="Arial" w:cs="Arial"/>
          <w:sz w:val="22"/>
          <w:szCs w:val="22"/>
        </w:rPr>
        <w:t xml:space="preserve"> PT adopted PB as a strategy to </w:t>
      </w:r>
      <w:r w:rsidR="000F568C" w:rsidRPr="00DD2553">
        <w:rPr>
          <w:rFonts w:ascii="Arial" w:hAnsi="Arial" w:cs="Arial"/>
          <w:sz w:val="22"/>
          <w:szCs w:val="22"/>
        </w:rPr>
        <w:t xml:space="preserve">reach the </w:t>
      </w:r>
      <w:r w:rsidR="000F568C" w:rsidRPr="00DD2553">
        <w:rPr>
          <w:rFonts w:ascii="Arial" w:hAnsi="Arial" w:cs="Arial"/>
          <w:sz w:val="22"/>
          <w:szCs w:val="22"/>
        </w:rPr>
        <w:lastRenderedPageBreak/>
        <w:t>presidency</w:t>
      </w:r>
      <w:r w:rsidR="005B45EF" w:rsidRPr="00DD2553">
        <w:rPr>
          <w:rFonts w:ascii="Arial" w:hAnsi="Arial" w:cs="Arial"/>
          <w:sz w:val="22"/>
          <w:szCs w:val="22"/>
        </w:rPr>
        <w:t xml:space="preserve">, but once in the national government, they dumped the policy as it would have already accomplished </w:t>
      </w:r>
      <w:r w:rsidR="00745ACF" w:rsidRPr="00DD2553">
        <w:rPr>
          <w:rFonts w:ascii="Arial" w:hAnsi="Arial" w:cs="Arial"/>
          <w:sz w:val="22"/>
          <w:szCs w:val="22"/>
        </w:rPr>
        <w:t>its</w:t>
      </w:r>
      <w:r w:rsidR="00802493" w:rsidRPr="00DD2553">
        <w:rPr>
          <w:rFonts w:ascii="Arial" w:hAnsi="Arial" w:cs="Arial"/>
          <w:sz w:val="22"/>
          <w:szCs w:val="22"/>
        </w:rPr>
        <w:t xml:space="preserve"> purposes</w:t>
      </w:r>
      <w:r w:rsidR="005B45EF" w:rsidRPr="00DD2553">
        <w:rPr>
          <w:rFonts w:ascii="Arial" w:hAnsi="Arial" w:cs="Arial"/>
          <w:sz w:val="22"/>
          <w:szCs w:val="22"/>
        </w:rPr>
        <w:t xml:space="preserve">. </w:t>
      </w:r>
      <w:r w:rsidR="00523787" w:rsidRPr="00DD2553">
        <w:rPr>
          <w:rFonts w:ascii="Arial" w:hAnsi="Arial" w:cs="Arial"/>
          <w:sz w:val="22"/>
          <w:szCs w:val="22"/>
        </w:rPr>
        <w:t xml:space="preserve">Her argument is based solely on literature review of case studies, but seen </w:t>
      </w:r>
      <w:r w:rsidRPr="00DD2553">
        <w:rPr>
          <w:rFonts w:ascii="Arial" w:hAnsi="Arial" w:cs="Arial"/>
          <w:sz w:val="22"/>
          <w:szCs w:val="22"/>
        </w:rPr>
        <w:t>in connection with the absence of an expected national participatory budgeting</w:t>
      </w:r>
      <w:r w:rsidR="00131729" w:rsidRPr="00DD2553">
        <w:rPr>
          <w:rFonts w:ascii="Arial" w:hAnsi="Arial" w:cs="Arial"/>
          <w:sz w:val="22"/>
          <w:szCs w:val="22"/>
        </w:rPr>
        <w:t xml:space="preserve"> (Baiocchi and Checa, 2007)</w:t>
      </w:r>
      <w:r w:rsidR="00523787" w:rsidRPr="00DD2553">
        <w:rPr>
          <w:rFonts w:ascii="Arial" w:hAnsi="Arial" w:cs="Arial"/>
          <w:sz w:val="22"/>
          <w:szCs w:val="22"/>
        </w:rPr>
        <w:t xml:space="preserve"> and given that there were not other explanations for the decline of PB, </w:t>
      </w:r>
      <w:r w:rsidR="00131729" w:rsidRPr="00DD2553">
        <w:rPr>
          <w:rFonts w:ascii="Arial" w:hAnsi="Arial" w:cs="Arial"/>
          <w:sz w:val="22"/>
          <w:szCs w:val="22"/>
        </w:rPr>
        <w:t xml:space="preserve">the </w:t>
      </w:r>
      <w:r w:rsidR="00523787" w:rsidRPr="00DD2553">
        <w:rPr>
          <w:rFonts w:ascii="Arial" w:hAnsi="Arial" w:cs="Arial"/>
          <w:sz w:val="22"/>
          <w:szCs w:val="22"/>
        </w:rPr>
        <w:t xml:space="preserve">argument sounded </w:t>
      </w:r>
      <w:r w:rsidR="00131729" w:rsidRPr="00DD2553">
        <w:rPr>
          <w:rFonts w:ascii="Arial" w:hAnsi="Arial" w:cs="Arial"/>
          <w:sz w:val="22"/>
          <w:szCs w:val="22"/>
        </w:rPr>
        <w:t>plausible for most of the specialized</w:t>
      </w:r>
      <w:r w:rsidRPr="00DD2553">
        <w:rPr>
          <w:rFonts w:ascii="Arial" w:hAnsi="Arial" w:cs="Arial"/>
          <w:sz w:val="22"/>
          <w:szCs w:val="22"/>
        </w:rPr>
        <w:t xml:space="preserve"> </w:t>
      </w:r>
      <w:r w:rsidR="00131729" w:rsidRPr="00DD2553">
        <w:rPr>
          <w:rFonts w:ascii="Arial" w:hAnsi="Arial" w:cs="Arial"/>
          <w:sz w:val="22"/>
          <w:szCs w:val="22"/>
        </w:rPr>
        <w:t>literature.</w:t>
      </w:r>
      <w:r w:rsidR="005B45EF" w:rsidRPr="00DD2553">
        <w:rPr>
          <w:rFonts w:ascii="Arial" w:hAnsi="Arial" w:cs="Arial"/>
          <w:sz w:val="22"/>
          <w:szCs w:val="22"/>
        </w:rPr>
        <w:t xml:space="preserve"> </w:t>
      </w:r>
    </w:p>
    <w:p w14:paraId="2121DBC6" w14:textId="7E184D3D" w:rsidR="005B45EF" w:rsidRPr="00DD2553" w:rsidRDefault="005B45EF" w:rsidP="00AF062A">
      <w:pPr>
        <w:spacing w:line="480" w:lineRule="auto"/>
        <w:ind w:firstLine="567"/>
        <w:jc w:val="both"/>
        <w:rPr>
          <w:rFonts w:ascii="Arial" w:hAnsi="Arial" w:cs="Arial"/>
          <w:sz w:val="22"/>
          <w:szCs w:val="22"/>
        </w:rPr>
      </w:pPr>
      <w:r w:rsidRPr="00DD2553">
        <w:rPr>
          <w:rFonts w:ascii="Arial" w:hAnsi="Arial" w:cs="Arial"/>
          <w:sz w:val="22"/>
          <w:szCs w:val="22"/>
        </w:rPr>
        <w:t xml:space="preserve">However, </w:t>
      </w:r>
      <w:r w:rsidR="00523787" w:rsidRPr="00DD2553">
        <w:rPr>
          <w:rFonts w:ascii="Arial" w:hAnsi="Arial" w:cs="Arial"/>
          <w:sz w:val="22"/>
          <w:szCs w:val="22"/>
        </w:rPr>
        <w:t xml:space="preserve">Spada’s use of </w:t>
      </w:r>
      <w:r w:rsidRPr="00DD2553">
        <w:rPr>
          <w:rFonts w:ascii="Arial" w:hAnsi="Arial" w:cs="Arial"/>
          <w:sz w:val="22"/>
          <w:szCs w:val="22"/>
        </w:rPr>
        <w:t xml:space="preserve">this argument is problematic for at least two reasons, one methodological and the other theoretical. On the one hand, Spada's </w:t>
      </w:r>
      <w:r w:rsidR="00802493" w:rsidRPr="00DD2553">
        <w:rPr>
          <w:rFonts w:ascii="Arial" w:hAnsi="Arial" w:cs="Arial"/>
          <w:sz w:val="22"/>
          <w:szCs w:val="22"/>
        </w:rPr>
        <w:t>model uses</w:t>
      </w:r>
      <w:r w:rsidRPr="00DD2553">
        <w:rPr>
          <w:rFonts w:ascii="Arial" w:hAnsi="Arial" w:cs="Arial"/>
          <w:sz w:val="22"/>
          <w:szCs w:val="22"/>
        </w:rPr>
        <w:t xml:space="preserve"> only year dummies variables (time fixed effects)</w:t>
      </w:r>
      <w:r w:rsidR="00802493" w:rsidRPr="00DD2553">
        <w:rPr>
          <w:rFonts w:ascii="Arial" w:hAnsi="Arial" w:cs="Arial"/>
          <w:sz w:val="22"/>
          <w:szCs w:val="22"/>
        </w:rPr>
        <w:t xml:space="preserve"> to control for that, which means</w:t>
      </w:r>
      <w:r w:rsidRPr="00DD2553">
        <w:rPr>
          <w:rFonts w:ascii="Arial" w:hAnsi="Arial" w:cs="Arial"/>
          <w:sz w:val="22"/>
          <w:szCs w:val="22"/>
        </w:rPr>
        <w:t xml:space="preserve"> his argument is based merely on the fact that after 2002 the PB went into decline. Spada attributes this effect to Lula's arrival to the presidency, but many </w:t>
      </w:r>
      <w:r w:rsidR="00802493" w:rsidRPr="00DD2553">
        <w:rPr>
          <w:rFonts w:ascii="Arial" w:hAnsi="Arial" w:cs="Arial"/>
          <w:sz w:val="22"/>
          <w:szCs w:val="22"/>
        </w:rPr>
        <w:t xml:space="preserve">other </w:t>
      </w:r>
      <w:r w:rsidRPr="00DD2553">
        <w:rPr>
          <w:rFonts w:ascii="Arial" w:hAnsi="Arial" w:cs="Arial"/>
          <w:sz w:val="22"/>
          <w:szCs w:val="22"/>
        </w:rPr>
        <w:t xml:space="preserve">things </w:t>
      </w:r>
      <w:r w:rsidR="00802493" w:rsidRPr="00DD2553">
        <w:rPr>
          <w:rFonts w:ascii="Arial" w:hAnsi="Arial" w:cs="Arial"/>
          <w:sz w:val="22"/>
          <w:szCs w:val="22"/>
        </w:rPr>
        <w:t>changed</w:t>
      </w:r>
      <w:r w:rsidRPr="00DD2553">
        <w:rPr>
          <w:rFonts w:ascii="Arial" w:hAnsi="Arial" w:cs="Arial"/>
          <w:sz w:val="22"/>
          <w:szCs w:val="22"/>
        </w:rPr>
        <w:t xml:space="preserve"> after 2002. We cannot understate fiscal, economic, and administrative changes, for example.</w:t>
      </w:r>
      <w:r w:rsidR="00F243C3" w:rsidRPr="00DD2553">
        <w:rPr>
          <w:rFonts w:ascii="Arial" w:hAnsi="Arial" w:cs="Arial"/>
          <w:sz w:val="22"/>
          <w:szCs w:val="22"/>
        </w:rPr>
        <w:t xml:space="preserve"> On the other hand, Spada</w:t>
      </w:r>
      <w:r w:rsidR="008D5ABB" w:rsidRPr="00DD2553">
        <w:rPr>
          <w:rFonts w:ascii="Arial" w:hAnsi="Arial" w:cs="Arial"/>
          <w:sz w:val="22"/>
          <w:szCs w:val="22"/>
        </w:rPr>
        <w:t xml:space="preserve"> and Hunter</w:t>
      </w:r>
      <w:r w:rsidR="00F243C3" w:rsidRPr="00DD2553">
        <w:rPr>
          <w:rFonts w:ascii="Arial" w:hAnsi="Arial" w:cs="Arial"/>
          <w:sz w:val="22"/>
          <w:szCs w:val="22"/>
        </w:rPr>
        <w:t xml:space="preserve"> gives no adequate explanation</w:t>
      </w:r>
      <w:r w:rsidR="00802493" w:rsidRPr="00DD2553">
        <w:rPr>
          <w:rFonts w:ascii="Arial" w:hAnsi="Arial" w:cs="Arial"/>
          <w:sz w:val="22"/>
          <w:szCs w:val="22"/>
        </w:rPr>
        <w:t xml:space="preserve"> for PT’s changes in participatory policy preference</w:t>
      </w:r>
      <w:r w:rsidR="00F243C3" w:rsidRPr="00DD2553">
        <w:rPr>
          <w:rFonts w:ascii="Arial" w:hAnsi="Arial" w:cs="Arial"/>
          <w:sz w:val="22"/>
          <w:szCs w:val="22"/>
        </w:rPr>
        <w:t xml:space="preserve">. Given that the policy helped the party come to power in 2002, why did </w:t>
      </w:r>
      <w:r w:rsidR="00802493" w:rsidRPr="00DD2553">
        <w:rPr>
          <w:rFonts w:ascii="Arial" w:hAnsi="Arial" w:cs="Arial"/>
          <w:sz w:val="22"/>
          <w:szCs w:val="22"/>
        </w:rPr>
        <w:t xml:space="preserve">PT </w:t>
      </w:r>
      <w:r w:rsidR="000F4F3D" w:rsidRPr="00DD2553">
        <w:rPr>
          <w:rFonts w:ascii="Arial" w:hAnsi="Arial" w:cs="Arial"/>
          <w:sz w:val="22"/>
          <w:szCs w:val="22"/>
        </w:rPr>
        <w:t xml:space="preserve">not </w:t>
      </w:r>
      <w:r w:rsidR="00F243C3" w:rsidRPr="00DD2553">
        <w:rPr>
          <w:rFonts w:ascii="Arial" w:hAnsi="Arial" w:cs="Arial"/>
          <w:sz w:val="22"/>
          <w:szCs w:val="22"/>
        </w:rPr>
        <w:t>keep it</w:t>
      </w:r>
      <w:r w:rsidR="000F4F3D" w:rsidRPr="00DD2553">
        <w:rPr>
          <w:rFonts w:ascii="Arial" w:hAnsi="Arial" w:cs="Arial"/>
          <w:sz w:val="22"/>
          <w:szCs w:val="22"/>
        </w:rPr>
        <w:t xml:space="preserve"> to win the next elections</w:t>
      </w:r>
      <w:r w:rsidR="00F243C3" w:rsidRPr="00DD2553">
        <w:rPr>
          <w:rFonts w:ascii="Arial" w:hAnsi="Arial" w:cs="Arial"/>
          <w:sz w:val="22"/>
          <w:szCs w:val="22"/>
        </w:rPr>
        <w:t>?</w:t>
      </w:r>
    </w:p>
    <w:p w14:paraId="055827DB" w14:textId="7B1D37E5" w:rsidR="00523787" w:rsidRPr="00DD2553" w:rsidRDefault="00E60F74" w:rsidP="00AF062A">
      <w:pPr>
        <w:spacing w:line="480" w:lineRule="auto"/>
        <w:ind w:firstLine="567"/>
        <w:jc w:val="both"/>
        <w:rPr>
          <w:rFonts w:ascii="Arial" w:hAnsi="Arial" w:cs="Arial"/>
          <w:sz w:val="22"/>
          <w:szCs w:val="22"/>
        </w:rPr>
      </w:pPr>
      <w:r w:rsidRPr="00DD2553">
        <w:rPr>
          <w:rFonts w:ascii="Arial" w:hAnsi="Arial" w:cs="Arial"/>
          <w:sz w:val="22"/>
          <w:szCs w:val="22"/>
        </w:rPr>
        <w:t>=</w:t>
      </w:r>
    </w:p>
    <w:p w14:paraId="2AF8EEDB" w14:textId="77777777" w:rsidR="007367FB" w:rsidRPr="00DD2553" w:rsidRDefault="00802493" w:rsidP="00AF062A">
      <w:pPr>
        <w:spacing w:line="480" w:lineRule="auto"/>
        <w:ind w:firstLine="567"/>
        <w:jc w:val="both"/>
        <w:rPr>
          <w:rFonts w:ascii="Arial" w:hAnsi="Arial" w:cs="Arial"/>
          <w:sz w:val="22"/>
          <w:szCs w:val="22"/>
        </w:rPr>
      </w:pPr>
      <w:r w:rsidRPr="00DD2553">
        <w:rPr>
          <w:rFonts w:ascii="Arial" w:hAnsi="Arial" w:cs="Arial"/>
          <w:sz w:val="22"/>
          <w:szCs w:val="22"/>
        </w:rPr>
        <w:t xml:space="preserve">Bezerra (2020) </w:t>
      </w:r>
      <w:r w:rsidR="00D64503" w:rsidRPr="00DD2553">
        <w:rPr>
          <w:rFonts w:ascii="Arial" w:hAnsi="Arial" w:cs="Arial"/>
          <w:sz w:val="22"/>
          <w:szCs w:val="22"/>
        </w:rPr>
        <w:t>argues that it is not the arrival to the Federal Office that explains PB abandonment by the Workers’ Party, but something that came before: the relaxation of the party’s alliance policy. Having a stringent alliance policy, PT’s administrations at local level would be mostly minority governments, formed only with left parties. Aiming at the Presidential elections, PT redefined its policy to allow coalitions with center and center-right parties, allowing for broader coalitions in its governments. She argues that a more ideologically heterogeneous coalition will be less willing to bear political costs imposed on parliament by the PB. At the same time, it is no longer necessary for the party to approve its budget proposal since it is now governing a majority coalition.</w:t>
      </w:r>
    </w:p>
    <w:bookmarkEnd w:id="3"/>
    <w:p w14:paraId="4BF21CFD" w14:textId="43C519D1" w:rsidR="00121B2C" w:rsidRPr="00DD2553" w:rsidRDefault="00745ACF" w:rsidP="00AF062A">
      <w:pPr>
        <w:spacing w:line="480" w:lineRule="auto"/>
        <w:ind w:firstLine="567"/>
        <w:jc w:val="both"/>
        <w:rPr>
          <w:rFonts w:ascii="Arial" w:hAnsi="Arial" w:cs="Arial"/>
          <w:sz w:val="22"/>
          <w:szCs w:val="22"/>
        </w:rPr>
      </w:pPr>
      <w:r w:rsidRPr="00DD2553">
        <w:rPr>
          <w:rFonts w:ascii="Arial" w:hAnsi="Arial" w:cs="Arial"/>
          <w:sz w:val="22"/>
          <w:szCs w:val="22"/>
        </w:rPr>
        <w:lastRenderedPageBreak/>
        <w:t xml:space="preserve">In our view, PB abandonment was not </w:t>
      </w:r>
      <w:r w:rsidR="0025229C" w:rsidRPr="00DD2553">
        <w:rPr>
          <w:rFonts w:ascii="Arial" w:hAnsi="Arial" w:cs="Arial"/>
          <w:sz w:val="22"/>
          <w:szCs w:val="22"/>
        </w:rPr>
        <w:t xml:space="preserve">mainly </w:t>
      </w:r>
      <w:r w:rsidRPr="00DD2553">
        <w:rPr>
          <w:rFonts w:ascii="Arial" w:hAnsi="Arial" w:cs="Arial"/>
          <w:sz w:val="22"/>
          <w:szCs w:val="22"/>
        </w:rPr>
        <w:t>a PT</w:t>
      </w:r>
      <w:r w:rsidR="00911005" w:rsidRPr="00DD2553">
        <w:rPr>
          <w:rFonts w:ascii="Arial" w:hAnsi="Arial" w:cs="Arial"/>
          <w:sz w:val="22"/>
          <w:szCs w:val="22"/>
        </w:rPr>
        <w:t>’s</w:t>
      </w:r>
      <w:r w:rsidRPr="00DD2553">
        <w:rPr>
          <w:rFonts w:ascii="Arial" w:hAnsi="Arial" w:cs="Arial"/>
          <w:sz w:val="22"/>
          <w:szCs w:val="22"/>
        </w:rPr>
        <w:t xml:space="preserve"> planned national strategy but rather a bottom-up disappointment.</w:t>
      </w:r>
      <w:r w:rsidR="00121B2C" w:rsidRPr="00DD2553">
        <w:rPr>
          <w:rFonts w:ascii="Arial" w:hAnsi="Arial" w:cs="Arial"/>
          <w:sz w:val="22"/>
          <w:szCs w:val="22"/>
        </w:rPr>
        <w:t xml:space="preserve"> The decline in PB adoption by all political parties (see figure 1), regardless of ideology (left-right) or positioning </w:t>
      </w:r>
      <w:r w:rsidR="00911005" w:rsidRPr="00DD2553">
        <w:rPr>
          <w:rFonts w:ascii="Arial" w:hAnsi="Arial" w:cs="Arial"/>
          <w:sz w:val="22"/>
          <w:szCs w:val="22"/>
        </w:rPr>
        <w:t xml:space="preserve">about </w:t>
      </w:r>
      <w:r w:rsidR="00121B2C" w:rsidRPr="00DD2553">
        <w:rPr>
          <w:rFonts w:ascii="Arial" w:hAnsi="Arial" w:cs="Arial"/>
          <w:sz w:val="22"/>
          <w:szCs w:val="22"/>
        </w:rPr>
        <w:t>the government (situation-opposition</w:t>
      </w:r>
      <w:r w:rsidR="00911005" w:rsidRPr="00DD2553">
        <w:rPr>
          <w:rFonts w:ascii="Arial" w:hAnsi="Arial" w:cs="Arial"/>
          <w:sz w:val="22"/>
          <w:szCs w:val="22"/>
        </w:rPr>
        <w:t>),</w:t>
      </w:r>
      <w:r w:rsidR="00121B2C" w:rsidRPr="00DD2553">
        <w:rPr>
          <w:rFonts w:ascii="Arial" w:hAnsi="Arial" w:cs="Arial"/>
          <w:sz w:val="22"/>
          <w:szCs w:val="22"/>
        </w:rPr>
        <w:t xml:space="preserve"> suggests a </w:t>
      </w:r>
      <w:r w:rsidR="00911005" w:rsidRPr="00DD2553">
        <w:rPr>
          <w:rFonts w:ascii="Arial" w:hAnsi="Arial" w:cs="Arial"/>
          <w:sz w:val="22"/>
          <w:szCs w:val="22"/>
        </w:rPr>
        <w:t>diffuse mechanism promoting</w:t>
      </w:r>
      <w:r w:rsidR="00121B2C" w:rsidRPr="00DD2553">
        <w:rPr>
          <w:rFonts w:ascii="Arial" w:hAnsi="Arial" w:cs="Arial"/>
          <w:sz w:val="22"/>
          <w:szCs w:val="22"/>
        </w:rPr>
        <w:t xml:space="preserve"> the gradual abandonment of the policy.</w:t>
      </w:r>
      <w:r w:rsidR="00911005" w:rsidRPr="00DD2553">
        <w:rPr>
          <w:rFonts w:ascii="Arial" w:hAnsi="Arial" w:cs="Arial"/>
          <w:sz w:val="22"/>
          <w:szCs w:val="22"/>
        </w:rPr>
        <w:t xml:space="preserve"> </w:t>
      </w:r>
      <w:r w:rsidR="00121B2C" w:rsidRPr="00DD2553">
        <w:rPr>
          <w:rFonts w:ascii="Arial" w:hAnsi="Arial" w:cs="Arial"/>
          <w:sz w:val="22"/>
          <w:szCs w:val="22"/>
        </w:rPr>
        <w:t>If Participatory Budgeting continued to promote positive political returns on either technical or political grounds, one would expect th</w:t>
      </w:r>
      <w:r w:rsidR="00532B42" w:rsidRPr="00DD2553">
        <w:rPr>
          <w:rFonts w:ascii="Arial" w:hAnsi="Arial" w:cs="Arial"/>
          <w:sz w:val="22"/>
          <w:szCs w:val="22"/>
        </w:rPr>
        <w:t>at</w:t>
      </w:r>
      <w:r w:rsidR="00121B2C" w:rsidRPr="00DD2553">
        <w:rPr>
          <w:rFonts w:ascii="Arial" w:hAnsi="Arial" w:cs="Arial"/>
          <w:sz w:val="22"/>
          <w:szCs w:val="22"/>
        </w:rPr>
        <w:t xml:space="preserve"> PT and other political parties </w:t>
      </w:r>
      <w:r w:rsidR="00105338" w:rsidRPr="00DD2553">
        <w:rPr>
          <w:rFonts w:ascii="Arial" w:hAnsi="Arial" w:cs="Arial"/>
          <w:sz w:val="22"/>
          <w:szCs w:val="22"/>
        </w:rPr>
        <w:t xml:space="preserve">would </w:t>
      </w:r>
      <w:r w:rsidR="00121B2C" w:rsidRPr="00DD2553">
        <w:rPr>
          <w:rFonts w:ascii="Arial" w:hAnsi="Arial" w:cs="Arial"/>
          <w:sz w:val="22"/>
          <w:szCs w:val="22"/>
        </w:rPr>
        <w:t xml:space="preserve">continue </w:t>
      </w:r>
      <w:r w:rsidR="00105338" w:rsidRPr="00DD2553">
        <w:rPr>
          <w:rFonts w:ascii="Arial" w:hAnsi="Arial" w:cs="Arial"/>
          <w:sz w:val="22"/>
          <w:szCs w:val="22"/>
        </w:rPr>
        <w:t xml:space="preserve">to </w:t>
      </w:r>
      <w:r w:rsidR="00121B2C" w:rsidRPr="00DD2553">
        <w:rPr>
          <w:rFonts w:ascii="Arial" w:hAnsi="Arial" w:cs="Arial"/>
          <w:sz w:val="22"/>
          <w:szCs w:val="22"/>
        </w:rPr>
        <w:t xml:space="preserve">invest in it. </w:t>
      </w:r>
      <w:r w:rsidR="000F4F3D" w:rsidRPr="00DD2553">
        <w:rPr>
          <w:rFonts w:ascii="Arial" w:hAnsi="Arial" w:cs="Arial"/>
          <w:sz w:val="22"/>
          <w:szCs w:val="22"/>
        </w:rPr>
        <w:t xml:space="preserve"> </w:t>
      </w:r>
      <w:r w:rsidR="00121B2C" w:rsidRPr="00DD2553">
        <w:rPr>
          <w:rFonts w:ascii="Arial" w:hAnsi="Arial" w:cs="Arial"/>
          <w:sz w:val="22"/>
          <w:szCs w:val="22"/>
        </w:rPr>
        <w:t xml:space="preserve">Our study addresses this </w:t>
      </w:r>
      <w:r w:rsidR="00911005" w:rsidRPr="00DD2553">
        <w:rPr>
          <w:rFonts w:ascii="Arial" w:hAnsi="Arial" w:cs="Arial"/>
          <w:sz w:val="22"/>
          <w:szCs w:val="22"/>
        </w:rPr>
        <w:t>literature</w:t>
      </w:r>
      <w:r w:rsidR="00121B2C" w:rsidRPr="00DD2553">
        <w:rPr>
          <w:rFonts w:ascii="Arial" w:hAnsi="Arial" w:cs="Arial"/>
          <w:sz w:val="22"/>
          <w:szCs w:val="22"/>
        </w:rPr>
        <w:t xml:space="preserve"> gap by arguing that increasing fiscal constraints led to gradual policy abandonment, as local governments were unable to deliver </w:t>
      </w:r>
      <w:r w:rsidR="004727E5" w:rsidRPr="00DD2553">
        <w:rPr>
          <w:rFonts w:ascii="Arial" w:hAnsi="Arial" w:cs="Arial"/>
          <w:sz w:val="22"/>
          <w:szCs w:val="22"/>
        </w:rPr>
        <w:t>citizens’</w:t>
      </w:r>
      <w:r w:rsidR="00121B2C" w:rsidRPr="00DD2553">
        <w:rPr>
          <w:rFonts w:ascii="Arial" w:hAnsi="Arial" w:cs="Arial"/>
          <w:sz w:val="22"/>
          <w:szCs w:val="22"/>
        </w:rPr>
        <w:t xml:space="preserve"> deliberated previously, leading frustration and the inefficacy of the participatory instrument.</w:t>
      </w:r>
      <w:r w:rsidR="00532B42" w:rsidRPr="00DD2553">
        <w:rPr>
          <w:rFonts w:ascii="Arial" w:hAnsi="Arial" w:cs="Arial"/>
          <w:sz w:val="22"/>
          <w:szCs w:val="22"/>
        </w:rPr>
        <w:t xml:space="preserve"> We explain this hypothesis in the next section</w:t>
      </w:r>
      <w:r w:rsidR="00121B2C" w:rsidRPr="00DD2553">
        <w:rPr>
          <w:rFonts w:ascii="Arial" w:hAnsi="Arial" w:cs="Arial"/>
          <w:sz w:val="22"/>
          <w:szCs w:val="22"/>
        </w:rPr>
        <w:t>.</w:t>
      </w:r>
    </w:p>
    <w:p w14:paraId="224EF479" w14:textId="77777777" w:rsidR="00121B2C" w:rsidRPr="00DD2553" w:rsidRDefault="00121B2C" w:rsidP="00AF062A">
      <w:pPr>
        <w:spacing w:after="120" w:line="480" w:lineRule="auto"/>
        <w:ind w:firstLine="720"/>
        <w:jc w:val="both"/>
        <w:rPr>
          <w:rFonts w:ascii="Arial" w:hAnsi="Arial" w:cs="Arial"/>
          <w:sz w:val="22"/>
          <w:szCs w:val="22"/>
        </w:rPr>
      </w:pPr>
    </w:p>
    <w:p w14:paraId="17FDE188" w14:textId="77777777" w:rsidR="00121B2C" w:rsidRPr="00DD2553" w:rsidRDefault="00121B2C" w:rsidP="00AF062A">
      <w:pPr>
        <w:pStyle w:val="Ttulo1"/>
        <w:spacing w:after="120"/>
        <w:jc w:val="both"/>
        <w:rPr>
          <w:rFonts w:ascii="Arial" w:hAnsi="Arial" w:cs="Arial"/>
          <w:sz w:val="22"/>
          <w:szCs w:val="22"/>
        </w:rPr>
      </w:pPr>
      <w:r w:rsidRPr="00DD2553">
        <w:rPr>
          <w:rFonts w:ascii="Arial" w:hAnsi="Arial" w:cs="Arial"/>
          <w:sz w:val="22"/>
          <w:szCs w:val="22"/>
        </w:rPr>
        <w:t>Increasing difficulties in implementing PB</w:t>
      </w:r>
    </w:p>
    <w:p w14:paraId="4A058246" w14:textId="3C712C5F" w:rsidR="00121B2C" w:rsidRPr="00DD2553" w:rsidRDefault="003563F3" w:rsidP="00AF062A">
      <w:pPr>
        <w:spacing w:line="480" w:lineRule="auto"/>
        <w:ind w:firstLine="720"/>
        <w:jc w:val="both"/>
        <w:rPr>
          <w:rFonts w:ascii="Arial" w:hAnsi="Arial" w:cs="Arial"/>
          <w:color w:val="000000"/>
          <w:sz w:val="22"/>
        </w:rPr>
      </w:pPr>
      <w:r w:rsidRPr="00DD2553">
        <w:rPr>
          <w:rFonts w:ascii="Arial" w:hAnsi="Arial" w:cs="Arial"/>
          <w:color w:val="000000"/>
          <w:sz w:val="22"/>
          <w:szCs w:val="22"/>
        </w:rPr>
        <w:t>PB design var</w:t>
      </w:r>
      <w:r w:rsidR="00983825" w:rsidRPr="00DD2553">
        <w:rPr>
          <w:rFonts w:ascii="Arial" w:hAnsi="Arial" w:cs="Arial"/>
          <w:color w:val="000000"/>
          <w:sz w:val="22"/>
          <w:szCs w:val="22"/>
        </w:rPr>
        <w:t>ies according to each place</w:t>
      </w:r>
      <w:r w:rsidRPr="00DD2553">
        <w:rPr>
          <w:rFonts w:ascii="Arial" w:hAnsi="Arial" w:cs="Arial"/>
          <w:color w:val="000000"/>
          <w:sz w:val="22"/>
          <w:szCs w:val="22"/>
        </w:rPr>
        <w:t xml:space="preserve"> as there is no national or state level regulation on the issue. Citizen participation is a constitutional principle, but its specific implementation into the PB design and the way citizens participate </w:t>
      </w:r>
      <w:r w:rsidR="00983825" w:rsidRPr="00DD2553">
        <w:rPr>
          <w:rFonts w:ascii="Arial" w:hAnsi="Arial" w:cs="Arial"/>
          <w:color w:val="000000"/>
          <w:sz w:val="22"/>
          <w:szCs w:val="22"/>
        </w:rPr>
        <w:t xml:space="preserve">may </w:t>
      </w:r>
      <w:r w:rsidRPr="00DD2553">
        <w:rPr>
          <w:rFonts w:ascii="Arial" w:hAnsi="Arial" w:cs="Arial"/>
          <w:color w:val="000000"/>
          <w:sz w:val="22"/>
          <w:szCs w:val="22"/>
        </w:rPr>
        <w:t>rang</w:t>
      </w:r>
      <w:r w:rsidR="00983825" w:rsidRPr="00DD2553">
        <w:rPr>
          <w:rFonts w:ascii="Arial" w:hAnsi="Arial" w:cs="Arial"/>
          <w:color w:val="000000"/>
          <w:sz w:val="22"/>
          <w:szCs w:val="22"/>
        </w:rPr>
        <w:t>e</w:t>
      </w:r>
      <w:r w:rsidR="00121B2C" w:rsidRPr="00DD2553">
        <w:rPr>
          <w:rFonts w:ascii="Arial" w:hAnsi="Arial" w:cs="Arial"/>
          <w:color w:val="000000"/>
          <w:sz w:val="22"/>
        </w:rPr>
        <w:t xml:space="preserve"> from </w:t>
      </w:r>
      <w:r w:rsidRPr="00DD2553">
        <w:rPr>
          <w:rFonts w:ascii="Arial" w:hAnsi="Arial" w:cs="Arial"/>
          <w:color w:val="000000"/>
          <w:sz w:val="22"/>
          <w:szCs w:val="22"/>
        </w:rPr>
        <w:t>neighborhood assemblies to digital participation formats. There is also a significant variation of how much of the budget is put into debate: while Porto Alegre would present the whole budget, including revenues and expenses,</w:t>
      </w:r>
      <w:r w:rsidR="00121B2C" w:rsidRPr="00DD2553">
        <w:rPr>
          <w:rFonts w:ascii="Arial" w:hAnsi="Arial" w:cs="Arial"/>
          <w:color w:val="000000"/>
          <w:sz w:val="22"/>
        </w:rPr>
        <w:t xml:space="preserve"> Belo Horizonte</w:t>
      </w:r>
      <w:r w:rsidRPr="00DD2553">
        <w:rPr>
          <w:rFonts w:ascii="Arial" w:hAnsi="Arial" w:cs="Arial"/>
          <w:color w:val="000000"/>
          <w:sz w:val="22"/>
          <w:szCs w:val="22"/>
        </w:rPr>
        <w:t xml:space="preserve"> would define every year a share of the investment rate to deliberation. </w:t>
      </w:r>
      <w:r w:rsidR="00105338" w:rsidRPr="00DD2553">
        <w:rPr>
          <w:rFonts w:ascii="Arial" w:hAnsi="Arial" w:cs="Arial"/>
          <w:color w:val="000000"/>
          <w:sz w:val="22"/>
          <w:szCs w:val="22"/>
        </w:rPr>
        <w:t>Wampler (2007) is one of the few authors that offer a comparative analysis on several case studies, regarding the specific design and functioning of the PB in different cities.</w:t>
      </w:r>
      <w:r w:rsidR="00982FC2" w:rsidRPr="00DD2553">
        <w:rPr>
          <w:rFonts w:ascii="Arial" w:hAnsi="Arial" w:cs="Arial"/>
          <w:color w:val="000000"/>
          <w:sz w:val="22"/>
          <w:szCs w:val="22"/>
        </w:rPr>
        <w:t xml:space="preserve"> </w:t>
      </w:r>
      <w:r w:rsidR="00B14051" w:rsidRPr="00DD2553">
        <w:rPr>
          <w:rFonts w:ascii="Arial" w:hAnsi="Arial" w:cs="Arial"/>
          <w:color w:val="000000"/>
          <w:sz w:val="22"/>
          <w:szCs w:val="22"/>
        </w:rPr>
        <w:t xml:space="preserve">Also, </w:t>
      </w:r>
      <w:r w:rsidR="00982FC2" w:rsidRPr="00DD2553">
        <w:rPr>
          <w:rFonts w:ascii="Arial" w:hAnsi="Arial" w:cs="Arial"/>
          <w:color w:val="000000"/>
          <w:sz w:val="22"/>
          <w:szCs w:val="22"/>
        </w:rPr>
        <w:t xml:space="preserve">Marquetti et alli (2008) also offer a book in which </w:t>
      </w:r>
      <w:r w:rsidR="00B14051" w:rsidRPr="00DD2553">
        <w:rPr>
          <w:rFonts w:ascii="Arial" w:hAnsi="Arial" w:cs="Arial"/>
          <w:color w:val="000000"/>
          <w:sz w:val="22"/>
          <w:szCs w:val="22"/>
        </w:rPr>
        <w:t>5 different PBs are analy</w:t>
      </w:r>
      <w:r w:rsidR="0025229C" w:rsidRPr="00DD2553">
        <w:rPr>
          <w:rFonts w:ascii="Arial" w:hAnsi="Arial" w:cs="Arial"/>
          <w:color w:val="000000"/>
          <w:sz w:val="22"/>
          <w:szCs w:val="22"/>
        </w:rPr>
        <w:t>z</w:t>
      </w:r>
      <w:r w:rsidR="00B14051" w:rsidRPr="00DD2553">
        <w:rPr>
          <w:rFonts w:ascii="Arial" w:hAnsi="Arial" w:cs="Arial"/>
          <w:color w:val="000000"/>
          <w:sz w:val="22"/>
          <w:szCs w:val="22"/>
        </w:rPr>
        <w:t>ed regarding their redistributive effects.</w:t>
      </w:r>
    </w:p>
    <w:p w14:paraId="78C7A511" w14:textId="77777777" w:rsidR="00B75F10" w:rsidRPr="00DD2553" w:rsidRDefault="00DE155D" w:rsidP="00AF062A">
      <w:pPr>
        <w:spacing w:line="480" w:lineRule="auto"/>
        <w:ind w:firstLine="720"/>
        <w:jc w:val="both"/>
        <w:rPr>
          <w:rFonts w:ascii="Arial" w:hAnsi="Arial" w:cs="Arial"/>
          <w:color w:val="000000"/>
          <w:sz w:val="22"/>
          <w:szCs w:val="22"/>
        </w:rPr>
      </w:pPr>
      <w:r w:rsidRPr="00DD2553">
        <w:rPr>
          <w:rFonts w:ascii="Arial" w:hAnsi="Arial" w:cs="Arial"/>
          <w:color w:val="000000"/>
          <w:sz w:val="22"/>
          <w:szCs w:val="22"/>
        </w:rPr>
        <w:t>However, t</w:t>
      </w:r>
      <w:r w:rsidR="003563F3" w:rsidRPr="00DD2553">
        <w:rPr>
          <w:rFonts w:ascii="Arial" w:hAnsi="Arial" w:cs="Arial"/>
          <w:color w:val="000000"/>
          <w:sz w:val="22"/>
          <w:szCs w:val="22"/>
        </w:rPr>
        <w:t>he</w:t>
      </w:r>
      <w:r w:rsidRPr="00DD2553">
        <w:rPr>
          <w:rFonts w:ascii="Arial" w:hAnsi="Arial" w:cs="Arial"/>
          <w:color w:val="000000"/>
          <w:sz w:val="22"/>
          <w:szCs w:val="22"/>
        </w:rPr>
        <w:t>re is one</w:t>
      </w:r>
      <w:r w:rsidR="003563F3" w:rsidRPr="00DD2553">
        <w:rPr>
          <w:rFonts w:ascii="Arial" w:hAnsi="Arial" w:cs="Arial"/>
          <w:color w:val="000000"/>
          <w:sz w:val="22"/>
          <w:szCs w:val="22"/>
        </w:rPr>
        <w:t xml:space="preserve"> </w:t>
      </w:r>
      <w:r w:rsidRPr="00DD2553">
        <w:rPr>
          <w:rFonts w:ascii="Arial" w:hAnsi="Arial" w:cs="Arial"/>
          <w:color w:val="000000"/>
          <w:sz w:val="22"/>
          <w:szCs w:val="22"/>
        </w:rPr>
        <w:t xml:space="preserve">main </w:t>
      </w:r>
      <w:r w:rsidR="003563F3" w:rsidRPr="00DD2553">
        <w:rPr>
          <w:rFonts w:ascii="Arial" w:hAnsi="Arial" w:cs="Arial"/>
          <w:color w:val="000000"/>
          <w:sz w:val="22"/>
          <w:szCs w:val="22"/>
        </w:rPr>
        <w:t xml:space="preserve">national regulation directly </w:t>
      </w:r>
      <w:r w:rsidRPr="00DD2553">
        <w:rPr>
          <w:rFonts w:ascii="Arial" w:hAnsi="Arial" w:cs="Arial"/>
          <w:color w:val="000000"/>
          <w:sz w:val="22"/>
          <w:szCs w:val="22"/>
        </w:rPr>
        <w:t>constraining</w:t>
      </w:r>
      <w:r w:rsidR="003563F3" w:rsidRPr="00DD2553">
        <w:rPr>
          <w:rFonts w:ascii="Arial" w:hAnsi="Arial" w:cs="Arial"/>
          <w:color w:val="000000"/>
          <w:sz w:val="22"/>
          <w:szCs w:val="22"/>
        </w:rPr>
        <w:t xml:space="preserve"> PB</w:t>
      </w:r>
      <w:r w:rsidRPr="00DD2553">
        <w:rPr>
          <w:rFonts w:ascii="Arial" w:hAnsi="Arial" w:cs="Arial"/>
          <w:color w:val="000000"/>
          <w:sz w:val="22"/>
          <w:szCs w:val="22"/>
        </w:rPr>
        <w:t xml:space="preserve"> implementation at local level:</w:t>
      </w:r>
      <w:r w:rsidR="003563F3" w:rsidRPr="00DD2553">
        <w:rPr>
          <w:rFonts w:ascii="Arial" w:hAnsi="Arial" w:cs="Arial"/>
          <w:color w:val="000000"/>
          <w:sz w:val="22"/>
          <w:szCs w:val="22"/>
        </w:rPr>
        <w:t xml:space="preserve"> the fiscal </w:t>
      </w:r>
      <w:r w:rsidRPr="00DD2553">
        <w:rPr>
          <w:rFonts w:ascii="Arial" w:hAnsi="Arial" w:cs="Arial"/>
          <w:color w:val="000000"/>
          <w:sz w:val="22"/>
          <w:szCs w:val="22"/>
        </w:rPr>
        <w:t>legislation. A</w:t>
      </w:r>
      <w:r w:rsidR="003563F3" w:rsidRPr="00DD2553">
        <w:rPr>
          <w:rFonts w:ascii="Arial" w:hAnsi="Arial" w:cs="Arial"/>
          <w:color w:val="000000"/>
          <w:sz w:val="22"/>
          <w:szCs w:val="22"/>
        </w:rPr>
        <w:t xml:space="preserve">nd that is why understanding its functioning is key to </w:t>
      </w:r>
      <w:r w:rsidRPr="00DD2553">
        <w:rPr>
          <w:rFonts w:ascii="Arial" w:hAnsi="Arial" w:cs="Arial"/>
          <w:color w:val="000000"/>
          <w:sz w:val="22"/>
          <w:szCs w:val="22"/>
        </w:rPr>
        <w:t>understand PB variation itself in Brazil. E</w:t>
      </w:r>
      <w:r w:rsidR="003563F3" w:rsidRPr="00DD2553">
        <w:rPr>
          <w:rFonts w:ascii="Arial" w:hAnsi="Arial" w:cs="Arial"/>
          <w:color w:val="000000"/>
          <w:sz w:val="22"/>
          <w:szCs w:val="22"/>
        </w:rPr>
        <w:t xml:space="preserve">ven if the mayor puts the </w:t>
      </w:r>
      <w:r w:rsidR="003563F3" w:rsidRPr="00DD2553">
        <w:rPr>
          <w:rFonts w:ascii="Arial" w:hAnsi="Arial" w:cs="Arial"/>
          <w:color w:val="000000"/>
          <w:sz w:val="22"/>
          <w:szCs w:val="22"/>
        </w:rPr>
        <w:lastRenderedPageBreak/>
        <w:t>whole budget into debate,</w:t>
      </w:r>
      <w:r w:rsidRPr="00DD2553">
        <w:rPr>
          <w:rFonts w:ascii="Arial" w:hAnsi="Arial" w:cs="Arial"/>
          <w:color w:val="000000"/>
          <w:sz w:val="22"/>
          <w:szCs w:val="22"/>
        </w:rPr>
        <w:t xml:space="preserve"> like in Porto Alegre,</w:t>
      </w:r>
      <w:r w:rsidR="003563F3" w:rsidRPr="00DD2553">
        <w:rPr>
          <w:rFonts w:ascii="Arial" w:hAnsi="Arial" w:cs="Arial"/>
          <w:color w:val="000000"/>
          <w:sz w:val="22"/>
          <w:szCs w:val="22"/>
        </w:rPr>
        <w:t xml:space="preserve"> citizens will only be able to decide on the use of the discretionary amount, which is </w:t>
      </w:r>
      <w:r w:rsidRPr="00DD2553">
        <w:rPr>
          <w:rFonts w:ascii="Arial" w:hAnsi="Arial" w:cs="Arial"/>
          <w:color w:val="000000"/>
          <w:sz w:val="22"/>
          <w:szCs w:val="22"/>
        </w:rPr>
        <w:t>mainly</w:t>
      </w:r>
      <w:r w:rsidR="003563F3" w:rsidRPr="00DD2553">
        <w:rPr>
          <w:rFonts w:ascii="Arial" w:hAnsi="Arial" w:cs="Arial"/>
          <w:color w:val="000000"/>
          <w:sz w:val="22"/>
          <w:szCs w:val="22"/>
        </w:rPr>
        <w:t xml:space="preserve"> related to the investment expenses</w:t>
      </w:r>
      <w:r w:rsidR="00983825" w:rsidRPr="00DD2553">
        <w:rPr>
          <w:rStyle w:val="Refdenotaderodap"/>
          <w:rFonts w:ascii="Arial" w:hAnsi="Arial" w:cs="Arial"/>
          <w:color w:val="000000"/>
          <w:sz w:val="22"/>
          <w:szCs w:val="22"/>
        </w:rPr>
        <w:footnoteReference w:id="9"/>
      </w:r>
      <w:r w:rsidR="003563F3" w:rsidRPr="00DD2553">
        <w:rPr>
          <w:rFonts w:ascii="Arial" w:hAnsi="Arial" w:cs="Arial"/>
          <w:color w:val="000000"/>
          <w:sz w:val="22"/>
          <w:szCs w:val="22"/>
        </w:rPr>
        <w:t>.</w:t>
      </w:r>
    </w:p>
    <w:p w14:paraId="3EADDE98" w14:textId="0B0CB4EB" w:rsidR="00121B2C" w:rsidRPr="00DD2553" w:rsidRDefault="00983825" w:rsidP="00AF062A">
      <w:pPr>
        <w:spacing w:line="480" w:lineRule="auto"/>
        <w:ind w:firstLine="720"/>
        <w:jc w:val="both"/>
        <w:rPr>
          <w:rFonts w:ascii="Arial" w:hAnsi="Arial" w:cs="Arial"/>
          <w:sz w:val="22"/>
          <w:szCs w:val="22"/>
        </w:rPr>
      </w:pPr>
      <w:r w:rsidRPr="00DD2553">
        <w:rPr>
          <w:rFonts w:ascii="Arial" w:hAnsi="Arial" w:cs="Arial"/>
          <w:sz w:val="22"/>
          <w:szCs w:val="22"/>
        </w:rPr>
        <w:t>Drawing on</w:t>
      </w:r>
      <w:r w:rsidR="00804B5A" w:rsidRPr="00DD2553">
        <w:rPr>
          <w:rFonts w:ascii="Arial" w:hAnsi="Arial" w:cs="Arial"/>
          <w:sz w:val="22"/>
          <w:szCs w:val="22"/>
        </w:rPr>
        <w:t xml:space="preserve"> literature and</w:t>
      </w:r>
      <w:r w:rsidRPr="00DD2553">
        <w:rPr>
          <w:rFonts w:ascii="Arial" w:hAnsi="Arial" w:cs="Arial"/>
          <w:sz w:val="22"/>
          <w:szCs w:val="22"/>
        </w:rPr>
        <w:t xml:space="preserve"> interviews</w:t>
      </w:r>
      <w:r w:rsidR="00804B5A" w:rsidRPr="00DD2553">
        <w:rPr>
          <w:rFonts w:ascii="Arial" w:hAnsi="Arial" w:cs="Arial"/>
          <w:sz w:val="22"/>
          <w:szCs w:val="22"/>
        </w:rPr>
        <w:t xml:space="preserve"> insights</w:t>
      </w:r>
      <w:r w:rsidRPr="00DD2553">
        <w:rPr>
          <w:rFonts w:ascii="Arial" w:hAnsi="Arial" w:cs="Arial"/>
          <w:sz w:val="22"/>
          <w:szCs w:val="22"/>
        </w:rPr>
        <w:t>, PT leaders and bureaucrats</w:t>
      </w:r>
      <w:r w:rsidR="00C0695B" w:rsidRPr="00DD2553">
        <w:rPr>
          <w:rFonts w:ascii="Arial" w:hAnsi="Arial" w:cs="Arial"/>
          <w:sz w:val="22"/>
          <w:szCs w:val="22"/>
        </w:rPr>
        <w:t xml:space="preserve"> mention </w:t>
      </w:r>
      <w:r w:rsidRPr="00DD2553">
        <w:rPr>
          <w:rFonts w:ascii="Arial" w:hAnsi="Arial" w:cs="Arial"/>
          <w:sz w:val="22"/>
          <w:szCs w:val="22"/>
        </w:rPr>
        <w:t xml:space="preserve">a diffuse perception among them of increasing difficulties to implement citizens’ PB demands, albeit </w:t>
      </w:r>
      <w:r w:rsidR="007F37F6" w:rsidRPr="00DD2553">
        <w:rPr>
          <w:rFonts w:ascii="Arial" w:hAnsi="Arial" w:cs="Arial"/>
          <w:sz w:val="22"/>
          <w:szCs w:val="22"/>
        </w:rPr>
        <w:t xml:space="preserve">it is </w:t>
      </w:r>
      <w:r w:rsidRPr="00DD2553">
        <w:rPr>
          <w:rFonts w:ascii="Arial" w:hAnsi="Arial" w:cs="Arial"/>
          <w:sz w:val="22"/>
          <w:szCs w:val="22"/>
        </w:rPr>
        <w:t xml:space="preserve">not explicitly in the party documents. </w:t>
      </w:r>
      <w:r w:rsidR="00C0695B" w:rsidRPr="00DD2553">
        <w:rPr>
          <w:rFonts w:ascii="Arial" w:hAnsi="Arial" w:cs="Arial"/>
          <w:sz w:val="22"/>
          <w:szCs w:val="22"/>
        </w:rPr>
        <w:t>R</w:t>
      </w:r>
      <w:r w:rsidRPr="00DD2553">
        <w:rPr>
          <w:rFonts w:ascii="Arial" w:hAnsi="Arial" w:cs="Arial"/>
          <w:sz w:val="22"/>
          <w:szCs w:val="22"/>
        </w:rPr>
        <w:t>esources allocated via PB were not perceived as</w:t>
      </w:r>
      <w:r w:rsidR="00C0695B" w:rsidRPr="00DD2553">
        <w:rPr>
          <w:rFonts w:ascii="Arial" w:hAnsi="Arial" w:cs="Arial"/>
          <w:sz w:val="22"/>
          <w:szCs w:val="22"/>
        </w:rPr>
        <w:t xml:space="preserve"> an </w:t>
      </w:r>
      <w:r w:rsidRPr="00DD2553">
        <w:rPr>
          <w:rFonts w:ascii="Arial" w:hAnsi="Arial" w:cs="Arial"/>
          <w:sz w:val="22"/>
          <w:szCs w:val="22"/>
        </w:rPr>
        <w:t>effective</w:t>
      </w:r>
      <w:r w:rsidR="00C0695B" w:rsidRPr="00DD2553">
        <w:rPr>
          <w:rFonts w:ascii="Arial" w:hAnsi="Arial" w:cs="Arial"/>
          <w:sz w:val="22"/>
          <w:szCs w:val="22"/>
        </w:rPr>
        <w:t xml:space="preserve"> tool</w:t>
      </w:r>
      <w:r w:rsidRPr="00DD2553">
        <w:rPr>
          <w:rFonts w:ascii="Arial" w:hAnsi="Arial" w:cs="Arial"/>
          <w:sz w:val="22"/>
          <w:szCs w:val="22"/>
        </w:rPr>
        <w:t xml:space="preserve"> to "</w:t>
      </w:r>
      <w:r w:rsidR="00C0695B" w:rsidRPr="00DD2553">
        <w:rPr>
          <w:rFonts w:ascii="Arial" w:hAnsi="Arial" w:cs="Arial"/>
          <w:sz w:val="22"/>
          <w:szCs w:val="22"/>
        </w:rPr>
        <w:t>answer</w:t>
      </w:r>
      <w:r w:rsidRPr="00DD2553">
        <w:rPr>
          <w:rFonts w:ascii="Arial" w:hAnsi="Arial" w:cs="Arial"/>
          <w:sz w:val="22"/>
          <w:szCs w:val="22"/>
        </w:rPr>
        <w:t xml:space="preserve"> to the demands of the population" because of "bureaucratic obstacles" that generated delays in the completion of the work beyond the fiscal year or even beyond the administration of the incumbent mayor. Despite the adequate disclosure</w:t>
      </w:r>
      <w:r w:rsidR="00121B2C" w:rsidRPr="00DD2553">
        <w:rPr>
          <w:rFonts w:ascii="Arial" w:hAnsi="Arial" w:cs="Arial"/>
          <w:sz w:val="22"/>
          <w:szCs w:val="22"/>
        </w:rPr>
        <w:t xml:space="preserve"> of the citizens’ demands, the priorities defined in the PB process were only properly executed when they were simple projects, such as street paving and sidewalks. Any major project that demanded land expropriation or for which there was no available budget - and therefore demanded external financing from the state, federal government or through international means - ended up taking longer than the duration of the administration’s period for its completion.</w:t>
      </w:r>
    </w:p>
    <w:p w14:paraId="66C83016" w14:textId="77777777" w:rsidR="00A4050F" w:rsidRPr="00DD2553" w:rsidRDefault="00A4050F" w:rsidP="00AF062A">
      <w:pPr>
        <w:spacing w:line="480" w:lineRule="auto"/>
        <w:ind w:firstLine="720"/>
        <w:jc w:val="both"/>
        <w:rPr>
          <w:rFonts w:ascii="Arial" w:hAnsi="Arial" w:cs="Arial"/>
          <w:sz w:val="22"/>
          <w:szCs w:val="22"/>
        </w:rPr>
      </w:pPr>
    </w:p>
    <w:p w14:paraId="506399BC" w14:textId="1A707522"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 xml:space="preserve">What has changed for an awarded program to become increasingly difficult to be properly executed by local governments? During the late 1990s, there were gradual changes in fiscal regulation, which </w:t>
      </w:r>
      <w:r w:rsidR="007F37F6" w:rsidRPr="00DD2553">
        <w:rPr>
          <w:rFonts w:ascii="Arial" w:hAnsi="Arial" w:cs="Arial"/>
          <w:sz w:val="22"/>
          <w:szCs w:val="22"/>
        </w:rPr>
        <w:t>ended up</w:t>
      </w:r>
      <w:r w:rsidRPr="00DD2553">
        <w:rPr>
          <w:rFonts w:ascii="Arial" w:hAnsi="Arial" w:cs="Arial"/>
          <w:sz w:val="22"/>
          <w:szCs w:val="22"/>
        </w:rPr>
        <w:t xml:space="preserve"> consolidated into the Fiscal Responsibility Law (Lei de Responsabilidade Fiscal, Lei Complementar 101/2000, also known as LRF). </w:t>
      </w:r>
      <w:r w:rsidRPr="00DD2553">
        <w:rPr>
          <w:rFonts w:ascii="Arial" w:hAnsi="Arial" w:cs="Arial"/>
          <w:sz w:val="22"/>
          <w:szCs w:val="22"/>
        </w:rPr>
        <w:lastRenderedPageBreak/>
        <w:t>The focus of the LRF is to ensure that all the federation's entities, especially states and municipalities, follow controlled and sustainable fiscal parameters.</w:t>
      </w:r>
      <w:r w:rsidRPr="00DD2553">
        <w:rPr>
          <w:rStyle w:val="Refdenotaderodap"/>
          <w:rFonts w:ascii="Arial" w:hAnsi="Arial" w:cs="Arial"/>
          <w:sz w:val="22"/>
          <w:szCs w:val="22"/>
        </w:rPr>
        <w:footnoteReference w:id="10"/>
      </w:r>
    </w:p>
    <w:p w14:paraId="180DA721" w14:textId="674A481B"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 xml:space="preserve">Despite its positive effects on state and municipal fiscal balance, it had an undesired negative impact on local investment availability. Menezes and Toneto Jr </w:t>
      </w:r>
      <w:r w:rsidR="00A371C2" w:rsidRPr="00DD2553">
        <w:rPr>
          <w:rFonts w:ascii="Arial" w:hAnsi="Arial" w:cs="Arial"/>
          <w:noProof/>
          <w:sz w:val="22"/>
          <w:szCs w:val="22"/>
        </w:rPr>
        <w:t>(2006)</w:t>
      </w:r>
      <w:r w:rsidRPr="00DD2553">
        <w:rPr>
          <w:rFonts w:ascii="Arial" w:hAnsi="Arial" w:cs="Arial"/>
          <w:sz w:val="22"/>
          <w:szCs w:val="22"/>
        </w:rPr>
        <w:t xml:space="preserve"> demonstrate that, between 1998 and 2004, there was a sharp decline in investment expenditures of 21.7% as a direct consequence of the LRF. The authors also show that personnel and current expenditures were not affected, and that debt interest and charges and loan amortization expenditures increased. Schettini</w:t>
      </w:r>
      <w:r w:rsidR="00514712" w:rsidRPr="00DD2553">
        <w:rPr>
          <w:rFonts w:ascii="Arial" w:hAnsi="Arial" w:cs="Arial"/>
          <w:sz w:val="22"/>
          <w:szCs w:val="22"/>
        </w:rPr>
        <w:t xml:space="preserve"> </w:t>
      </w:r>
      <w:r w:rsidR="00514712" w:rsidRPr="00DD2553">
        <w:rPr>
          <w:rFonts w:ascii="Arial" w:hAnsi="Arial" w:cs="Arial"/>
          <w:noProof/>
          <w:sz w:val="22"/>
          <w:szCs w:val="22"/>
        </w:rPr>
        <w:t>(2012)</w:t>
      </w:r>
      <w:r w:rsidRPr="00DD2553">
        <w:rPr>
          <w:rFonts w:ascii="Arial" w:hAnsi="Arial" w:cs="Arial"/>
          <w:sz w:val="22"/>
          <w:szCs w:val="22"/>
        </w:rPr>
        <w:t xml:space="preserve"> argues that in the event of a budget imbalance, the City Hall tends to make an adjustment by reducing expenditures against the option of increasing revenues. As most of the local budget is comprised of mandatory expenditures, the cut off has to be made on discretionary ones, such as investment.</w:t>
      </w:r>
    </w:p>
    <w:p w14:paraId="5ED14AB1" w14:textId="25E258A5"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Another federal regulation that had a great impact over local government fiscal autonomy during the 1990s was that of constitutional provisions of social policies, particularly health and education.</w:t>
      </w:r>
      <w:r w:rsidRPr="00DD2553">
        <w:rPr>
          <w:rFonts w:ascii="Arial" w:hAnsi="Arial" w:cs="Arial"/>
          <w:sz w:val="22"/>
          <w:szCs w:val="22"/>
          <w:vertAlign w:val="superscript"/>
        </w:rPr>
        <w:footnoteReference w:id="11"/>
      </w:r>
      <w:r w:rsidRPr="00DD2553">
        <w:rPr>
          <w:rFonts w:ascii="Arial" w:hAnsi="Arial" w:cs="Arial"/>
          <w:sz w:val="22"/>
          <w:szCs w:val="22"/>
        </w:rPr>
        <w:t xml:space="preserve"> Such regulations established compulsory </w:t>
      </w:r>
      <w:r w:rsidR="004727E5" w:rsidRPr="00DD2553">
        <w:rPr>
          <w:rFonts w:ascii="Arial" w:hAnsi="Arial" w:cs="Arial"/>
          <w:sz w:val="22"/>
          <w:szCs w:val="22"/>
        </w:rPr>
        <w:t xml:space="preserve">social </w:t>
      </w:r>
      <w:r w:rsidRPr="00DD2553">
        <w:rPr>
          <w:rFonts w:ascii="Arial" w:hAnsi="Arial" w:cs="Arial"/>
          <w:sz w:val="22"/>
          <w:szCs w:val="22"/>
        </w:rPr>
        <w:t xml:space="preserve">policy </w:t>
      </w:r>
      <w:r w:rsidR="002F1E6C" w:rsidRPr="00DD2553">
        <w:rPr>
          <w:rFonts w:ascii="Arial" w:hAnsi="Arial" w:cs="Arial"/>
          <w:sz w:val="22"/>
          <w:szCs w:val="22"/>
        </w:rPr>
        <w:t xml:space="preserve">spending, decreasing the room for other expense types as investments. </w:t>
      </w:r>
      <w:r w:rsidRPr="00DD2553">
        <w:rPr>
          <w:rFonts w:ascii="Arial" w:hAnsi="Arial" w:cs="Arial"/>
          <w:sz w:val="22"/>
          <w:szCs w:val="22"/>
        </w:rPr>
        <w:t xml:space="preserve"> </w:t>
      </w:r>
      <w:r w:rsidR="00E17A44" w:rsidRPr="00DD2553">
        <w:rPr>
          <w:rFonts w:ascii="Arial" w:hAnsi="Arial" w:cs="Arial"/>
          <w:sz w:val="22"/>
          <w:szCs w:val="22"/>
        </w:rPr>
        <w:t>After the 1988 Constitution</w:t>
      </w:r>
      <w:r w:rsidRPr="00DD2553">
        <w:rPr>
          <w:rFonts w:ascii="Arial" w:hAnsi="Arial" w:cs="Arial"/>
          <w:sz w:val="22"/>
          <w:szCs w:val="22"/>
        </w:rPr>
        <w:t>, Brazilian federalism moved towards decentralization</w:t>
      </w:r>
      <w:r w:rsidR="004727E5" w:rsidRPr="00DD2553">
        <w:rPr>
          <w:rFonts w:ascii="Arial" w:hAnsi="Arial" w:cs="Arial"/>
          <w:sz w:val="22"/>
          <w:szCs w:val="22"/>
        </w:rPr>
        <w:t>, under centralized guidelines,</w:t>
      </w:r>
      <w:r w:rsidRPr="00DD2553">
        <w:rPr>
          <w:rFonts w:ascii="Arial" w:hAnsi="Arial" w:cs="Arial"/>
          <w:sz w:val="22"/>
          <w:szCs w:val="22"/>
        </w:rPr>
        <w:t xml:space="preserve"> of social services </w:t>
      </w:r>
      <w:r w:rsidR="00D91D2C" w:rsidRPr="00DD2553">
        <w:rPr>
          <w:rFonts w:ascii="Arial" w:hAnsi="Arial" w:cs="Arial"/>
          <w:noProof/>
          <w:sz w:val="22"/>
          <w:szCs w:val="22"/>
        </w:rPr>
        <w:t xml:space="preserve">(ARRETCHE, MARTA, 2012; GUICHENEY; JUNQUEIRA; </w:t>
      </w:r>
      <w:r w:rsidR="00D91D2C" w:rsidRPr="00DD2553">
        <w:rPr>
          <w:rFonts w:ascii="Arial" w:hAnsi="Arial" w:cs="Arial"/>
          <w:noProof/>
          <w:sz w:val="22"/>
          <w:szCs w:val="22"/>
        </w:rPr>
        <w:lastRenderedPageBreak/>
        <w:t>ARAÚJO, 2018)</w:t>
      </w:r>
      <w:r w:rsidRPr="00DD2553">
        <w:rPr>
          <w:rFonts w:ascii="Arial" w:hAnsi="Arial" w:cs="Arial"/>
          <w:sz w:val="22"/>
          <w:szCs w:val="22"/>
        </w:rPr>
        <w:t>.</w:t>
      </w:r>
      <w:r w:rsidR="00D470CD" w:rsidRPr="00DD2553">
        <w:rPr>
          <w:rFonts w:ascii="Arial" w:hAnsi="Arial" w:cs="Arial"/>
          <w:sz w:val="22"/>
          <w:szCs w:val="22"/>
        </w:rPr>
        <w:t xml:space="preserve"> Despite had improved welfare service delivery, this institutional design gradually reduced the local government's budgetary autonomy.</w:t>
      </w:r>
    </w:p>
    <w:p w14:paraId="60A7083F" w14:textId="77777777" w:rsidR="00A4050F"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Therefore, the fiscal and budgetary reality under which municipalities were at in the beginning of the 1990s is significantly different from that of the early 2000s. Although there has been an increase in the period, both in own taxes and transfers grants</w:t>
      </w:r>
      <w:r w:rsidR="00514712" w:rsidRPr="00DD2553">
        <w:rPr>
          <w:rFonts w:ascii="Arial" w:hAnsi="Arial" w:cs="Arial"/>
          <w:sz w:val="22"/>
          <w:szCs w:val="22"/>
        </w:rPr>
        <w:t xml:space="preserve"> </w:t>
      </w:r>
      <w:r w:rsidR="00514712" w:rsidRPr="00DD2553">
        <w:rPr>
          <w:rFonts w:ascii="Arial" w:hAnsi="Arial" w:cs="Arial"/>
          <w:noProof/>
          <w:sz w:val="22"/>
          <w:szCs w:val="22"/>
        </w:rPr>
        <w:t>(LEITE; PERES, 2010)</w:t>
      </w:r>
      <w:r w:rsidRPr="00DD2553">
        <w:rPr>
          <w:rFonts w:ascii="Arial" w:hAnsi="Arial" w:cs="Arial"/>
          <w:sz w:val="22"/>
          <w:szCs w:val="22"/>
        </w:rPr>
        <w:t>, the binding among revenues and expenditures and the inertial increase in expenditures</w:t>
      </w:r>
      <w:r w:rsidR="00514712" w:rsidRPr="00DD2553">
        <w:rPr>
          <w:rFonts w:ascii="Arial" w:hAnsi="Arial" w:cs="Arial"/>
          <w:sz w:val="22"/>
          <w:szCs w:val="22"/>
        </w:rPr>
        <w:t xml:space="preserve"> </w:t>
      </w:r>
      <w:r w:rsidR="00514712" w:rsidRPr="00DD2553">
        <w:rPr>
          <w:rFonts w:ascii="Arial" w:hAnsi="Arial" w:cs="Arial"/>
          <w:noProof/>
          <w:sz w:val="22"/>
          <w:szCs w:val="22"/>
        </w:rPr>
        <w:t>(PERES; MATTOS, 2017)</w:t>
      </w:r>
      <w:r w:rsidRPr="00DD2553">
        <w:rPr>
          <w:rFonts w:ascii="Arial" w:hAnsi="Arial" w:cs="Arial"/>
          <w:sz w:val="22"/>
          <w:szCs w:val="22"/>
        </w:rPr>
        <w:t>, has significantly reduced the local executive's room for budget maneuvers. This means that the current situation of local governments is of high budgetary rigidity, in which there is not only a large volume of income, but also a large volume of compulsory expenditure. Thus, even within a balanced budget, a local government may have little room to manage its discretionary investment budget (the only type of budget resource deliberated in PB process)</w:t>
      </w:r>
      <w:r w:rsidR="00686C1A" w:rsidRPr="00DD2553">
        <w:rPr>
          <w:rStyle w:val="Refdenotaderodap"/>
          <w:rFonts w:ascii="Arial" w:hAnsi="Arial" w:cs="Arial"/>
          <w:sz w:val="22"/>
          <w:szCs w:val="22"/>
        </w:rPr>
        <w:footnoteReference w:id="12"/>
      </w:r>
      <w:r w:rsidRPr="00DD2553">
        <w:rPr>
          <w:rFonts w:ascii="Arial" w:hAnsi="Arial" w:cs="Arial"/>
          <w:sz w:val="22"/>
          <w:szCs w:val="22"/>
        </w:rPr>
        <w:t>.</w:t>
      </w:r>
    </w:p>
    <w:p w14:paraId="41C7258C" w14:textId="77777777" w:rsidR="00121B2C" w:rsidRPr="00DD2553" w:rsidRDefault="00121B2C" w:rsidP="00AF062A">
      <w:pPr>
        <w:pStyle w:val="Ttulo1"/>
        <w:spacing w:after="120"/>
        <w:jc w:val="both"/>
        <w:rPr>
          <w:rFonts w:ascii="Arial" w:hAnsi="Arial" w:cs="Arial"/>
          <w:sz w:val="22"/>
          <w:szCs w:val="22"/>
        </w:rPr>
      </w:pPr>
      <w:r w:rsidRPr="00DD2553">
        <w:rPr>
          <w:rFonts w:ascii="Arial" w:hAnsi="Arial" w:cs="Arial"/>
          <w:sz w:val="22"/>
          <w:szCs w:val="22"/>
        </w:rPr>
        <w:t>Panel Data Analysis</w:t>
      </w:r>
    </w:p>
    <w:p w14:paraId="0FF830DF" w14:textId="77777777" w:rsidR="00121B2C" w:rsidRPr="00DD2553" w:rsidRDefault="00121B2C" w:rsidP="00AF062A">
      <w:pPr>
        <w:spacing w:line="480" w:lineRule="auto"/>
        <w:jc w:val="both"/>
        <w:rPr>
          <w:rFonts w:ascii="Arial" w:hAnsi="Arial" w:cs="Arial"/>
          <w:b/>
          <w:sz w:val="22"/>
          <w:szCs w:val="22"/>
        </w:rPr>
      </w:pPr>
      <w:r w:rsidRPr="00DD2553">
        <w:rPr>
          <w:rFonts w:ascii="Arial" w:hAnsi="Arial" w:cs="Arial"/>
          <w:b/>
          <w:sz w:val="22"/>
          <w:szCs w:val="22"/>
        </w:rPr>
        <w:t>Hypothesis</w:t>
      </w:r>
    </w:p>
    <w:p w14:paraId="07214E77" w14:textId="137CE04C" w:rsidR="00BF2DCA" w:rsidRPr="00DD2553" w:rsidRDefault="00121B2C" w:rsidP="00AF062A">
      <w:pPr>
        <w:spacing w:after="120" w:line="480" w:lineRule="auto"/>
        <w:ind w:firstLine="720"/>
        <w:jc w:val="both"/>
        <w:rPr>
          <w:rFonts w:ascii="Arial" w:hAnsi="Arial" w:cs="Arial"/>
          <w:sz w:val="22"/>
          <w:szCs w:val="22"/>
        </w:rPr>
      </w:pPr>
      <w:r w:rsidRPr="00DD2553">
        <w:rPr>
          <w:rFonts w:ascii="Arial" w:hAnsi="Arial" w:cs="Arial"/>
          <w:sz w:val="22"/>
          <w:szCs w:val="22"/>
        </w:rPr>
        <w:t>Our hypothesis is that local governments gradually stop adopting PB because of increasing fiscal and administrative constraints. The set of fiscal regulations created throughout the 1990s directly affects PB effectiveness because it limited the local fiscal discretion by reducing investments expenditures (public projects)</w:t>
      </w:r>
      <w:r w:rsidRPr="00DD2553">
        <w:rPr>
          <w:rFonts w:ascii="Arial" w:hAnsi="Arial" w:cs="Arial"/>
          <w:sz w:val="22"/>
          <w:szCs w:val="22"/>
          <w:vertAlign w:val="superscript"/>
        </w:rPr>
        <w:footnoteReference w:id="13"/>
      </w:r>
      <w:r w:rsidRPr="00DD2553">
        <w:rPr>
          <w:rFonts w:ascii="Arial" w:hAnsi="Arial" w:cs="Arial"/>
          <w:sz w:val="22"/>
          <w:szCs w:val="22"/>
        </w:rPr>
        <w:t xml:space="preserve"> and increasing budgetary rigidity, through revenue and expenditure binding.</w:t>
      </w:r>
      <w:r w:rsidR="00BF2DCA" w:rsidRPr="00DD2553">
        <w:rPr>
          <w:rFonts w:ascii="Arial" w:hAnsi="Arial" w:cs="Arial"/>
          <w:sz w:val="22"/>
          <w:szCs w:val="22"/>
        </w:rPr>
        <w:t xml:space="preserve"> This hypothesis has been formulated based on both fiscal policy and participatory literature as well as insights from </w:t>
      </w:r>
      <w:r w:rsidR="00BF2DCA" w:rsidRPr="00DD2553">
        <w:rPr>
          <w:rFonts w:ascii="Arial" w:hAnsi="Arial" w:cs="Arial"/>
          <w:sz w:val="22"/>
          <w:szCs w:val="22"/>
        </w:rPr>
        <w:lastRenderedPageBreak/>
        <w:t>interviews with PT leaders and bureaucrats that participated of PB implementation in Porto Alegre, Fortaleza and São Paulo in different time periods</w:t>
      </w:r>
      <w:r w:rsidR="00BF2DCA" w:rsidRPr="00DD2553">
        <w:rPr>
          <w:rStyle w:val="Refdenotaderodap"/>
          <w:rFonts w:ascii="Arial" w:hAnsi="Arial" w:cs="Arial"/>
          <w:sz w:val="22"/>
          <w:szCs w:val="22"/>
        </w:rPr>
        <w:footnoteReference w:id="14"/>
      </w:r>
      <w:r w:rsidR="00BF2DCA" w:rsidRPr="00DD2553">
        <w:rPr>
          <w:rFonts w:ascii="Arial" w:hAnsi="Arial" w:cs="Arial"/>
          <w:sz w:val="22"/>
          <w:szCs w:val="22"/>
        </w:rPr>
        <w:t>.</w:t>
      </w:r>
    </w:p>
    <w:p w14:paraId="3F7799A7" w14:textId="01853F91" w:rsidR="00121B2C" w:rsidRPr="00DD2553" w:rsidRDefault="00121B2C" w:rsidP="00AF062A">
      <w:pPr>
        <w:spacing w:after="120" w:line="480" w:lineRule="auto"/>
        <w:ind w:firstLine="720"/>
        <w:jc w:val="both"/>
        <w:rPr>
          <w:rFonts w:ascii="Arial" w:hAnsi="Arial" w:cs="Arial"/>
          <w:sz w:val="22"/>
          <w:szCs w:val="22"/>
        </w:rPr>
      </w:pPr>
      <w:r w:rsidRPr="00DD2553">
        <w:rPr>
          <w:rFonts w:ascii="Arial" w:hAnsi="Arial" w:cs="Arial"/>
          <w:sz w:val="22"/>
          <w:szCs w:val="22"/>
        </w:rPr>
        <w:t xml:space="preserve">If our hypothesis is correct, we should expect our model to predict that municipalities </w:t>
      </w:r>
      <w:r w:rsidR="00420F9F" w:rsidRPr="00DD2553">
        <w:rPr>
          <w:rFonts w:ascii="Arial" w:hAnsi="Arial" w:cs="Arial"/>
          <w:sz w:val="22"/>
          <w:szCs w:val="22"/>
        </w:rPr>
        <w:t>with</w:t>
      </w:r>
      <w:r w:rsidRPr="00DD2553">
        <w:rPr>
          <w:rFonts w:ascii="Arial" w:hAnsi="Arial" w:cs="Arial"/>
          <w:sz w:val="22"/>
          <w:szCs w:val="22"/>
        </w:rPr>
        <w:t xml:space="preserve"> higher investment expenditures</w:t>
      </w:r>
      <w:r w:rsidR="00420F9F" w:rsidRPr="00DD2553">
        <w:rPr>
          <w:rFonts w:ascii="Arial" w:hAnsi="Arial" w:cs="Arial"/>
          <w:sz w:val="22"/>
          <w:szCs w:val="22"/>
        </w:rPr>
        <w:t>, a budget flexibility proxy,</w:t>
      </w:r>
      <w:r w:rsidRPr="00DD2553">
        <w:rPr>
          <w:rFonts w:ascii="Arial" w:hAnsi="Arial" w:cs="Arial"/>
          <w:sz w:val="22"/>
          <w:szCs w:val="22"/>
        </w:rPr>
        <w:t xml:space="preserve"> are more likely to adopt and continue PB. </w:t>
      </w:r>
    </w:p>
    <w:p w14:paraId="5E2457BA" w14:textId="77777777" w:rsidR="00121B2C" w:rsidRPr="00DD2553" w:rsidRDefault="00121B2C" w:rsidP="00AF062A">
      <w:pPr>
        <w:pStyle w:val="Ttulo2"/>
        <w:spacing w:after="120"/>
        <w:jc w:val="both"/>
        <w:rPr>
          <w:rFonts w:ascii="Arial" w:hAnsi="Arial" w:cs="Arial"/>
          <w:sz w:val="22"/>
          <w:szCs w:val="22"/>
        </w:rPr>
      </w:pPr>
      <w:bookmarkStart w:id="4" w:name="_zdmjjcuav61v" w:colFirst="0" w:colLast="0"/>
      <w:bookmarkEnd w:id="4"/>
      <w:r w:rsidRPr="00DD2553">
        <w:rPr>
          <w:rFonts w:ascii="Arial" w:hAnsi="Arial" w:cs="Arial"/>
          <w:sz w:val="22"/>
          <w:szCs w:val="22"/>
        </w:rPr>
        <w:t>Model</w:t>
      </w:r>
    </w:p>
    <w:p w14:paraId="33465A41" w14:textId="67917132"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Our model tests the probability of adoption and continuity of PB in Brazilian municipalities, having as a baseline Spada’s model</w:t>
      </w:r>
      <w:r w:rsidR="00514712" w:rsidRPr="00DD2553">
        <w:rPr>
          <w:rFonts w:ascii="Arial" w:hAnsi="Arial" w:cs="Arial"/>
          <w:sz w:val="22"/>
          <w:szCs w:val="22"/>
        </w:rPr>
        <w:t xml:space="preserve"> </w:t>
      </w:r>
      <w:r w:rsidR="00514712" w:rsidRPr="00DD2553">
        <w:rPr>
          <w:rFonts w:ascii="Arial" w:hAnsi="Arial" w:cs="Arial"/>
          <w:noProof/>
          <w:sz w:val="22"/>
          <w:szCs w:val="22"/>
        </w:rPr>
        <w:t>(2014)</w:t>
      </w:r>
      <w:r w:rsidRPr="00DD2553">
        <w:rPr>
          <w:rFonts w:ascii="Arial" w:hAnsi="Arial" w:cs="Arial"/>
          <w:sz w:val="22"/>
          <w:szCs w:val="22"/>
        </w:rPr>
        <w:t>, which incorporates most of the variables described by qualitative and quantitative literature</w:t>
      </w:r>
      <w:r w:rsidR="00514712" w:rsidRPr="00DD2553">
        <w:rPr>
          <w:rFonts w:ascii="Arial" w:hAnsi="Arial" w:cs="Arial"/>
          <w:sz w:val="22"/>
          <w:szCs w:val="22"/>
        </w:rPr>
        <w:t xml:space="preserve"> </w:t>
      </w:r>
      <w:r w:rsidR="004D354B" w:rsidRPr="00DD2553">
        <w:rPr>
          <w:rFonts w:ascii="Arial" w:hAnsi="Arial" w:cs="Arial"/>
          <w:noProof/>
          <w:sz w:val="22"/>
          <w:szCs w:val="22"/>
        </w:rPr>
        <w:t>(DIAS, 2002; NYLEN, 2003; SOUZA, 2011; WAMPLER, 2008)</w:t>
      </w:r>
      <w:r w:rsidRPr="00DD2553">
        <w:rPr>
          <w:rFonts w:ascii="Arial" w:hAnsi="Arial" w:cs="Arial"/>
          <w:sz w:val="22"/>
          <w:szCs w:val="22"/>
        </w:rPr>
        <w:t xml:space="preserve">. From this baseline, we add other variables to address the issue and completely reformulated the functional form of the model to deal with the interactive and temporal nature of the variables. For example, some variables </w:t>
      </w:r>
      <w:r w:rsidR="004D354B" w:rsidRPr="00DD2553">
        <w:rPr>
          <w:rFonts w:ascii="Arial" w:hAnsi="Arial" w:cs="Arial"/>
          <w:sz w:val="22"/>
          <w:szCs w:val="22"/>
        </w:rPr>
        <w:t>do not</w:t>
      </w:r>
      <w:r w:rsidRPr="00DD2553">
        <w:rPr>
          <w:rFonts w:ascii="Arial" w:hAnsi="Arial" w:cs="Arial"/>
          <w:sz w:val="22"/>
          <w:szCs w:val="22"/>
        </w:rPr>
        <w:t xml:space="preserve"> influence the chance of PB if in the previous period the city do</w:t>
      </w:r>
      <w:r w:rsidR="00A579AF" w:rsidRPr="00DD2553">
        <w:rPr>
          <w:rFonts w:ascii="Arial" w:hAnsi="Arial" w:cs="Arial"/>
          <w:sz w:val="22"/>
          <w:szCs w:val="22"/>
        </w:rPr>
        <w:t>es not</w:t>
      </w:r>
      <w:r w:rsidRPr="00DD2553">
        <w:rPr>
          <w:rFonts w:ascii="Arial" w:hAnsi="Arial" w:cs="Arial"/>
          <w:sz w:val="22"/>
          <w:szCs w:val="22"/>
        </w:rPr>
        <w:t xml:space="preserve"> have PB (adoption), but the same variables are significant if the city already have PB (continuity). As a result, our model became much more complex, but also more accurate than previous efforts.</w:t>
      </w:r>
    </w:p>
    <w:p w14:paraId="2D0147BB" w14:textId="7ACB9EBE"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 xml:space="preserve">We grouped our model covariables into three sets: economic, </w:t>
      </w:r>
      <w:r w:rsidR="004D354B" w:rsidRPr="00DD2553">
        <w:rPr>
          <w:rFonts w:ascii="Arial" w:hAnsi="Arial" w:cs="Arial"/>
          <w:sz w:val="22"/>
          <w:szCs w:val="22"/>
        </w:rPr>
        <w:t>demographic,</w:t>
      </w:r>
      <w:r w:rsidRPr="00DD2553">
        <w:rPr>
          <w:rFonts w:ascii="Arial" w:hAnsi="Arial" w:cs="Arial"/>
          <w:sz w:val="22"/>
          <w:szCs w:val="22"/>
        </w:rPr>
        <w:t xml:space="preserve"> and temporal adjustment variables</w:t>
      </w:r>
      <w:r w:rsidRPr="00DD2553">
        <w:rPr>
          <w:rFonts w:ascii="Arial" w:hAnsi="Arial" w:cs="Arial"/>
          <w:sz w:val="22"/>
          <w:szCs w:val="22"/>
          <w:vertAlign w:val="superscript"/>
        </w:rPr>
        <w:footnoteReference w:id="15"/>
      </w:r>
      <w:r w:rsidRPr="00DD2553">
        <w:rPr>
          <w:rFonts w:ascii="Arial" w:hAnsi="Arial" w:cs="Arial"/>
          <w:sz w:val="22"/>
          <w:szCs w:val="22"/>
        </w:rPr>
        <w:t xml:space="preserve">. First, to verify our hypothesis, we use as financial variables the municipal budget per capita and the rate of investments (in relation to the total budget). These variables have a strong and consistent effect of predicting the </w:t>
      </w:r>
      <w:r w:rsidRPr="00DD2553">
        <w:rPr>
          <w:rFonts w:ascii="Arial" w:hAnsi="Arial" w:cs="Arial"/>
          <w:sz w:val="22"/>
          <w:szCs w:val="22"/>
        </w:rPr>
        <w:lastRenderedPageBreak/>
        <w:t>chances of a municipality adopting PB</w:t>
      </w:r>
      <w:r w:rsidRPr="00DD2553">
        <w:rPr>
          <w:rStyle w:val="Refdenotaderodap"/>
          <w:rFonts w:ascii="Arial" w:hAnsi="Arial" w:cs="Arial"/>
          <w:sz w:val="22"/>
          <w:szCs w:val="22"/>
        </w:rPr>
        <w:footnoteReference w:id="16"/>
      </w:r>
      <w:r w:rsidRPr="00DD2553">
        <w:rPr>
          <w:rFonts w:ascii="Arial" w:hAnsi="Arial" w:cs="Arial"/>
          <w:sz w:val="22"/>
          <w:szCs w:val="22"/>
        </w:rPr>
        <w:t>. Second, we add population in its natural logarithm as a control variable. As population correlates to a series of factors,</w:t>
      </w:r>
      <w:r w:rsidRPr="00DD2553">
        <w:rPr>
          <w:rFonts w:ascii="Arial" w:hAnsi="Arial" w:cs="Arial"/>
          <w:sz w:val="22"/>
          <w:szCs w:val="22"/>
          <w:vertAlign w:val="superscript"/>
        </w:rPr>
        <w:footnoteReference w:id="17"/>
      </w:r>
      <w:r w:rsidRPr="00DD2553">
        <w:rPr>
          <w:rFonts w:ascii="Arial" w:hAnsi="Arial" w:cs="Arial"/>
          <w:sz w:val="22"/>
          <w:szCs w:val="22"/>
        </w:rPr>
        <w:t xml:space="preserve"> ignoring this variable may bias the model. We use interactive models to demonstrate that left and right parties have a different probability of adopting PB according to population size. Third, we model the path dependence, or temporal adjustment variables. We chose to work with interactive modeling, using the complete sample and interacting the existence of PB in the previous period with highly significant variables to explain the chance of continuity or abandonment. For descriptive statistics of the variables, see Table 1, in the Appendix.</w:t>
      </w:r>
    </w:p>
    <w:p w14:paraId="25299BCA" w14:textId="77777777" w:rsidR="00121B2C" w:rsidRPr="00DD2553" w:rsidRDefault="00121B2C" w:rsidP="00AF062A">
      <w:pPr>
        <w:spacing w:after="120" w:line="480" w:lineRule="auto"/>
        <w:ind w:firstLine="720"/>
        <w:jc w:val="both"/>
        <w:rPr>
          <w:rFonts w:ascii="Arial" w:hAnsi="Arial" w:cs="Arial"/>
          <w:sz w:val="22"/>
          <w:szCs w:val="22"/>
        </w:rPr>
      </w:pPr>
      <w:r w:rsidRPr="00DD2553">
        <w:rPr>
          <w:rFonts w:ascii="Arial" w:hAnsi="Arial" w:cs="Arial"/>
          <w:sz w:val="22"/>
          <w:szCs w:val="22"/>
        </w:rPr>
        <w:t xml:space="preserve">The analysis follows a panel data model with fixed effects of time. The model follows the following basic reasoning, with the respective matrices of variables detailed below: </w:t>
      </w:r>
    </w:p>
    <w:p w14:paraId="484A5977" w14:textId="77777777" w:rsidR="00121B2C" w:rsidRPr="00DD2553" w:rsidRDefault="00121B2C" w:rsidP="00AF062A">
      <w:pPr>
        <w:spacing w:after="120" w:line="480" w:lineRule="auto"/>
        <w:jc w:val="both"/>
        <w:rPr>
          <w:rFonts w:ascii="Arial" w:hAnsi="Arial" w:cs="Arial"/>
          <w:sz w:val="22"/>
          <w:szCs w:val="22"/>
        </w:rPr>
      </w:pPr>
    </w:p>
    <w:p w14:paraId="67571633" w14:textId="77777777" w:rsidR="00121B2C" w:rsidRPr="00DD2553" w:rsidRDefault="00121B2C" w:rsidP="00AF062A">
      <w:pPr>
        <w:spacing w:after="120" w:line="480" w:lineRule="auto"/>
        <w:jc w:val="both"/>
        <w:rPr>
          <w:rFonts w:ascii="Arial" w:hAnsi="Arial" w:cs="Arial"/>
          <w:i/>
          <w:iCs/>
          <w:sz w:val="22"/>
          <w:szCs w:val="22"/>
          <w:vertAlign w:val="subscript"/>
        </w:rPr>
      </w:pPr>
      <w:r w:rsidRPr="00DD2553">
        <w:rPr>
          <w:rFonts w:ascii="Cambria Math" w:hAnsi="Cambria Math" w:cs="Cambria Math"/>
          <w:i/>
          <w:iCs/>
          <w:sz w:val="22"/>
          <w:szCs w:val="22"/>
        </w:rPr>
        <w:t>𝐸</w:t>
      </w:r>
      <w:r w:rsidRPr="00DD2553">
        <w:rPr>
          <w:rFonts w:ascii="Arial" w:hAnsi="Arial" w:cs="Arial"/>
          <w:i/>
          <w:iCs/>
          <w:sz w:val="22"/>
          <w:szCs w:val="22"/>
        </w:rPr>
        <w:t>(PB</w:t>
      </w:r>
      <w:r w:rsidRPr="00DD2553">
        <w:rPr>
          <w:rFonts w:ascii="Cambria Math" w:hAnsi="Cambria Math" w:cs="Cambria Math"/>
          <w:i/>
          <w:iCs/>
          <w:sz w:val="22"/>
          <w:szCs w:val="22"/>
          <w:vertAlign w:val="subscript"/>
        </w:rPr>
        <w:t>𝑖</w:t>
      </w:r>
      <w:r w:rsidRPr="00DD2553">
        <w:rPr>
          <w:rFonts w:ascii="Arial" w:hAnsi="Arial" w:cs="Arial"/>
          <w:i/>
          <w:iCs/>
          <w:sz w:val="22"/>
          <w:szCs w:val="22"/>
          <w:vertAlign w:val="subscript"/>
        </w:rPr>
        <w:t>,t</w:t>
      </w:r>
      <w:r w:rsidRPr="00DD2553">
        <w:rPr>
          <w:rFonts w:ascii="Arial" w:hAnsi="Arial" w:cs="Arial"/>
          <w:i/>
          <w:iCs/>
          <w:sz w:val="22"/>
          <w:szCs w:val="22"/>
        </w:rPr>
        <w:t xml:space="preserve">) = </w:t>
      </w:r>
      <w:r w:rsidRPr="00DD2553">
        <w:rPr>
          <w:rFonts w:ascii="Cambria Math" w:hAnsi="Cambria Math" w:cs="Cambria Math"/>
          <w:i/>
          <w:iCs/>
          <w:sz w:val="22"/>
          <w:szCs w:val="22"/>
        </w:rPr>
        <w:t>𝛼</w:t>
      </w:r>
      <w:r w:rsidRPr="00DD2553">
        <w:rPr>
          <w:rFonts w:ascii="Arial" w:hAnsi="Arial" w:cs="Arial"/>
          <w:i/>
          <w:iCs/>
          <w:sz w:val="22"/>
          <w:szCs w:val="22"/>
        </w:rPr>
        <w:t xml:space="preserve"> + </w:t>
      </w:r>
      <w:r w:rsidRPr="00DD2553">
        <w:rPr>
          <w:rFonts w:ascii="Cambria Math" w:hAnsi="Cambria Math" w:cs="Cambria Math"/>
          <w:i/>
          <w:iCs/>
          <w:sz w:val="22"/>
          <w:szCs w:val="22"/>
        </w:rPr>
        <w:t>𝛽</w:t>
      </w:r>
      <w:r w:rsidRPr="00DD2553">
        <w:rPr>
          <w:rFonts w:ascii="Arial" w:hAnsi="Arial" w:cs="Arial"/>
          <w:i/>
          <w:iCs/>
          <w:sz w:val="22"/>
          <w:szCs w:val="22"/>
          <w:vertAlign w:val="subscript"/>
        </w:rPr>
        <w:t>1</w:t>
      </w:r>
      <w:r w:rsidRPr="00DD2553">
        <w:rPr>
          <w:rFonts w:ascii="Arial" w:hAnsi="Arial" w:cs="Arial"/>
          <w:i/>
          <w:iCs/>
          <w:sz w:val="22"/>
          <w:szCs w:val="22"/>
        </w:rPr>
        <w:t>PATH</w:t>
      </w:r>
      <w:r w:rsidRPr="00DD2553">
        <w:rPr>
          <w:rFonts w:ascii="Arial" w:hAnsi="Arial" w:cs="Arial"/>
          <w:i/>
          <w:iCs/>
          <w:sz w:val="22"/>
          <w:szCs w:val="22"/>
          <w:vertAlign w:val="subscript"/>
        </w:rPr>
        <w:t>i,t</w:t>
      </w:r>
      <w:r w:rsidRPr="00DD2553">
        <w:rPr>
          <w:rFonts w:ascii="Arial" w:hAnsi="Arial" w:cs="Arial"/>
          <w:i/>
          <w:iCs/>
          <w:sz w:val="22"/>
          <w:szCs w:val="22"/>
        </w:rPr>
        <w:t xml:space="preserve"> + </w:t>
      </w:r>
      <w:r w:rsidRPr="00DD2553">
        <w:rPr>
          <w:rFonts w:ascii="Cambria Math" w:hAnsi="Cambria Math" w:cs="Cambria Math"/>
          <w:i/>
          <w:iCs/>
          <w:sz w:val="22"/>
          <w:szCs w:val="22"/>
        </w:rPr>
        <w:t>𝛽</w:t>
      </w:r>
      <w:r w:rsidRPr="00DD2553">
        <w:rPr>
          <w:rFonts w:ascii="Arial" w:hAnsi="Arial" w:cs="Arial"/>
          <w:i/>
          <w:iCs/>
          <w:sz w:val="22"/>
          <w:szCs w:val="22"/>
          <w:vertAlign w:val="subscript"/>
        </w:rPr>
        <w:t>2</w:t>
      </w:r>
      <w:r w:rsidRPr="00DD2553">
        <w:rPr>
          <w:rFonts w:ascii="Cambria Math" w:hAnsi="Cambria Math" w:cs="Cambria Math"/>
          <w:i/>
          <w:iCs/>
          <w:sz w:val="22"/>
          <w:szCs w:val="22"/>
        </w:rPr>
        <w:t>𝑃𝑂𝐿</w:t>
      </w:r>
      <w:r w:rsidRPr="00DD2553">
        <w:rPr>
          <w:rFonts w:ascii="Arial" w:hAnsi="Arial" w:cs="Arial"/>
          <w:i/>
          <w:iCs/>
          <w:sz w:val="22"/>
          <w:szCs w:val="22"/>
          <w:vertAlign w:val="subscript"/>
        </w:rPr>
        <w:t>i,t</w:t>
      </w:r>
      <w:r w:rsidRPr="00DD2553">
        <w:rPr>
          <w:rFonts w:ascii="Arial" w:hAnsi="Arial" w:cs="Arial"/>
          <w:i/>
          <w:iCs/>
          <w:sz w:val="22"/>
          <w:szCs w:val="22"/>
        </w:rPr>
        <w:t xml:space="preserve"> + </w:t>
      </w:r>
      <w:r w:rsidRPr="00DD2553">
        <w:rPr>
          <w:rFonts w:ascii="Cambria Math" w:hAnsi="Cambria Math" w:cs="Cambria Math"/>
          <w:i/>
          <w:iCs/>
          <w:sz w:val="22"/>
          <w:szCs w:val="22"/>
        </w:rPr>
        <w:t>𝛽</w:t>
      </w:r>
      <w:r w:rsidRPr="00DD2553">
        <w:rPr>
          <w:rFonts w:ascii="Arial" w:hAnsi="Arial" w:cs="Arial"/>
          <w:i/>
          <w:iCs/>
          <w:sz w:val="22"/>
          <w:szCs w:val="22"/>
          <w:vertAlign w:val="subscript"/>
        </w:rPr>
        <w:t>3</w:t>
      </w:r>
      <w:r w:rsidRPr="00DD2553">
        <w:rPr>
          <w:rFonts w:ascii="Cambria Math" w:hAnsi="Cambria Math" w:cs="Cambria Math"/>
          <w:i/>
          <w:iCs/>
          <w:sz w:val="22"/>
          <w:szCs w:val="22"/>
        </w:rPr>
        <w:t>𝐸𝐶𝑂</w:t>
      </w:r>
      <w:r w:rsidRPr="00DD2553">
        <w:rPr>
          <w:rFonts w:ascii="Arial" w:hAnsi="Arial" w:cs="Arial"/>
          <w:i/>
          <w:iCs/>
          <w:sz w:val="22"/>
          <w:szCs w:val="22"/>
          <w:vertAlign w:val="subscript"/>
        </w:rPr>
        <w:t>i,t</w:t>
      </w:r>
      <w:r w:rsidRPr="00DD2553">
        <w:rPr>
          <w:rFonts w:ascii="Arial" w:hAnsi="Arial" w:cs="Arial"/>
          <w:i/>
          <w:iCs/>
          <w:sz w:val="22"/>
          <w:szCs w:val="22"/>
        </w:rPr>
        <w:t xml:space="preserve"> + </w:t>
      </w:r>
      <w:r w:rsidRPr="00DD2553">
        <w:rPr>
          <w:rFonts w:ascii="Cambria Math" w:hAnsi="Cambria Math" w:cs="Cambria Math"/>
          <w:i/>
          <w:iCs/>
          <w:sz w:val="22"/>
          <w:szCs w:val="22"/>
        </w:rPr>
        <w:t>𝛽</w:t>
      </w:r>
      <w:r w:rsidRPr="00DD2553">
        <w:rPr>
          <w:rFonts w:ascii="Arial" w:hAnsi="Arial" w:cs="Arial"/>
          <w:i/>
          <w:iCs/>
          <w:sz w:val="22"/>
          <w:szCs w:val="22"/>
          <w:vertAlign w:val="subscript"/>
        </w:rPr>
        <w:t>4</w:t>
      </w:r>
      <w:r w:rsidRPr="00DD2553">
        <w:rPr>
          <w:rFonts w:ascii="Arial" w:hAnsi="Arial" w:cs="Arial"/>
          <w:i/>
          <w:iCs/>
          <w:sz w:val="22"/>
          <w:szCs w:val="22"/>
        </w:rPr>
        <w:t>POP</w:t>
      </w:r>
      <w:r w:rsidRPr="00DD2553">
        <w:rPr>
          <w:rFonts w:ascii="Arial" w:hAnsi="Arial" w:cs="Arial"/>
          <w:i/>
          <w:iCs/>
          <w:sz w:val="22"/>
          <w:szCs w:val="22"/>
          <w:vertAlign w:val="subscript"/>
        </w:rPr>
        <w:t>i,t</w:t>
      </w:r>
      <w:r w:rsidRPr="00DD2553">
        <w:rPr>
          <w:rFonts w:ascii="Arial" w:hAnsi="Arial" w:cs="Arial"/>
          <w:i/>
          <w:iCs/>
          <w:sz w:val="22"/>
          <w:szCs w:val="22"/>
        </w:rPr>
        <w:t xml:space="preserve"> + </w:t>
      </w:r>
      <w:r w:rsidRPr="00DD2553">
        <w:rPr>
          <w:rFonts w:ascii="Cambria Math" w:hAnsi="Cambria Math" w:cs="Cambria Math"/>
          <w:i/>
          <w:iCs/>
          <w:sz w:val="22"/>
          <w:szCs w:val="22"/>
        </w:rPr>
        <w:t>𝛽</w:t>
      </w:r>
      <w:r w:rsidRPr="00DD2553">
        <w:rPr>
          <w:rFonts w:ascii="Arial" w:hAnsi="Arial" w:cs="Arial"/>
          <w:i/>
          <w:iCs/>
          <w:sz w:val="22"/>
          <w:szCs w:val="22"/>
          <w:vertAlign w:val="subscript"/>
        </w:rPr>
        <w:t>5</w:t>
      </w:r>
      <w:r w:rsidRPr="00DD2553">
        <w:rPr>
          <w:rFonts w:ascii="Arial" w:hAnsi="Arial" w:cs="Arial"/>
          <w:i/>
          <w:iCs/>
          <w:sz w:val="22"/>
          <w:szCs w:val="22"/>
        </w:rPr>
        <w:t xml:space="preserve"> INT</w:t>
      </w:r>
      <w:r w:rsidRPr="00DD2553">
        <w:rPr>
          <w:rFonts w:ascii="Arial" w:hAnsi="Arial" w:cs="Arial"/>
          <w:i/>
          <w:iCs/>
          <w:sz w:val="22"/>
          <w:szCs w:val="22"/>
          <w:vertAlign w:val="subscript"/>
        </w:rPr>
        <w:t>i,t</w:t>
      </w:r>
      <w:r w:rsidRPr="00DD2553">
        <w:rPr>
          <w:rFonts w:ascii="Arial" w:hAnsi="Arial" w:cs="Arial"/>
          <w:i/>
          <w:iCs/>
          <w:sz w:val="22"/>
          <w:szCs w:val="22"/>
        </w:rPr>
        <w:t xml:space="preserve"> + </w:t>
      </w:r>
      <w:r w:rsidRPr="00DD2553">
        <w:rPr>
          <w:rFonts w:ascii="Cambria Math" w:hAnsi="Cambria Math" w:cs="Cambria Math"/>
          <w:i/>
          <w:iCs/>
          <w:sz w:val="22"/>
          <w:szCs w:val="22"/>
        </w:rPr>
        <w:t>𝛽</w:t>
      </w:r>
      <w:r w:rsidRPr="00DD2553">
        <w:rPr>
          <w:rFonts w:ascii="Arial" w:hAnsi="Arial" w:cs="Arial"/>
          <w:i/>
          <w:iCs/>
          <w:sz w:val="22"/>
          <w:szCs w:val="22"/>
          <w:vertAlign w:val="subscript"/>
        </w:rPr>
        <w:t xml:space="preserve">6 </w:t>
      </w:r>
      <w:r w:rsidRPr="00DD2553">
        <w:rPr>
          <w:rFonts w:ascii="Arial" w:hAnsi="Arial" w:cs="Arial"/>
          <w:i/>
          <w:iCs/>
          <w:sz w:val="22"/>
          <w:szCs w:val="22"/>
        </w:rPr>
        <w:t>FE</w:t>
      </w:r>
      <w:r w:rsidRPr="00DD2553">
        <w:rPr>
          <w:rFonts w:ascii="Arial" w:hAnsi="Arial" w:cs="Arial"/>
          <w:i/>
          <w:iCs/>
          <w:sz w:val="22"/>
          <w:szCs w:val="22"/>
          <w:vertAlign w:val="subscript"/>
        </w:rPr>
        <w:t>i,t</w:t>
      </w:r>
      <w:r w:rsidRPr="00DD2553">
        <w:rPr>
          <w:rFonts w:ascii="Arial" w:hAnsi="Arial" w:cs="Arial"/>
          <w:i/>
          <w:iCs/>
          <w:sz w:val="22"/>
          <w:szCs w:val="22"/>
        </w:rPr>
        <w:t xml:space="preserve"> + ɛ</w:t>
      </w:r>
      <w:r w:rsidRPr="00DD2553">
        <w:rPr>
          <w:rFonts w:ascii="Arial" w:hAnsi="Arial" w:cs="Arial"/>
          <w:i/>
          <w:iCs/>
          <w:sz w:val="22"/>
          <w:szCs w:val="22"/>
          <w:vertAlign w:val="subscript"/>
        </w:rPr>
        <w:t>i,t</w:t>
      </w:r>
    </w:p>
    <w:p w14:paraId="12FB98EB" w14:textId="77777777" w:rsidR="00121B2C" w:rsidRPr="00DD2553" w:rsidRDefault="00121B2C" w:rsidP="00AF062A">
      <w:pPr>
        <w:spacing w:after="120" w:line="480" w:lineRule="auto"/>
        <w:jc w:val="both"/>
        <w:rPr>
          <w:rFonts w:ascii="Arial" w:hAnsi="Arial" w:cs="Arial"/>
          <w:i/>
          <w:sz w:val="22"/>
          <w:szCs w:val="22"/>
        </w:rPr>
      </w:pPr>
    </w:p>
    <w:p w14:paraId="5926228C" w14:textId="77777777" w:rsidR="00121B2C" w:rsidRPr="00DD2553" w:rsidRDefault="00121B2C" w:rsidP="00AF062A">
      <w:pPr>
        <w:spacing w:after="120" w:line="480" w:lineRule="auto"/>
        <w:ind w:firstLine="720"/>
        <w:jc w:val="both"/>
        <w:rPr>
          <w:rFonts w:ascii="Arial" w:hAnsi="Arial" w:cs="Arial"/>
          <w:sz w:val="22"/>
          <w:szCs w:val="22"/>
        </w:rPr>
      </w:pPr>
      <w:r w:rsidRPr="00DD2553">
        <w:rPr>
          <w:rFonts w:ascii="Arial" w:hAnsi="Arial" w:cs="Arial"/>
          <w:sz w:val="22"/>
          <w:szCs w:val="22"/>
        </w:rPr>
        <w:t xml:space="preserve">1. PB Variable: The dependent variable is a dummy, with value one, when the municipality adopts PB for that term, and zero, when not adopting the program. For cases valued as one, the PATH variables inform if there is a new adoption or a continuation of the program already adopted in previous administrations. </w:t>
      </w:r>
    </w:p>
    <w:p w14:paraId="27083106" w14:textId="77777777"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 xml:space="preserve">2. Path Variables (PATH). To evaluate the effect of path dependence, we use two variables. The first is whether the municipality had PB in the previous period or not; that is, the lagged dependent variable. The second is the amount of accumulated periods </w:t>
      </w:r>
      <w:r w:rsidRPr="00DD2553">
        <w:rPr>
          <w:rFonts w:ascii="Arial" w:hAnsi="Arial" w:cs="Arial"/>
          <w:sz w:val="22"/>
          <w:szCs w:val="22"/>
        </w:rPr>
        <w:lastRenderedPageBreak/>
        <w:t>during which the municipality adopts PB. The assumption of this last variable is that the longer the policy stays in the city, the more difficult it is to remove it.</w:t>
      </w:r>
    </w:p>
    <w:p w14:paraId="004D76B2" w14:textId="62749AA3"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3. Political variables (POL). These variables include partisan control variables, political continuity</w:t>
      </w:r>
      <w:r w:rsidR="00417DEF" w:rsidRPr="00DD2553">
        <w:rPr>
          <w:rFonts w:ascii="Arial" w:hAnsi="Arial" w:cs="Arial"/>
          <w:sz w:val="22"/>
          <w:szCs w:val="22"/>
        </w:rPr>
        <w:t>,</w:t>
      </w:r>
      <w:r w:rsidRPr="00DD2553">
        <w:rPr>
          <w:rFonts w:ascii="Arial" w:hAnsi="Arial" w:cs="Arial"/>
          <w:sz w:val="22"/>
          <w:szCs w:val="22"/>
        </w:rPr>
        <w:t xml:space="preserve"> and political vulnerability variables. First, for partisan control variables, we use a dummy variable that has value 1 when the incumbent mayor is a PT partisan</w:t>
      </w:r>
      <w:r w:rsidRPr="00DD2553">
        <w:rPr>
          <w:rFonts w:ascii="Arial" w:hAnsi="Arial" w:cs="Arial"/>
          <w:sz w:val="22"/>
          <w:szCs w:val="22"/>
          <w:vertAlign w:val="superscript"/>
        </w:rPr>
        <w:footnoteReference w:id="18"/>
      </w:r>
      <w:r w:rsidRPr="00DD2553">
        <w:rPr>
          <w:rFonts w:ascii="Arial" w:hAnsi="Arial" w:cs="Arial"/>
          <w:sz w:val="22"/>
          <w:szCs w:val="22"/>
        </w:rPr>
        <w:t>. We also insert a variable indicating whether the incumbent is from a left leaning party (PT, PSB, PDT, PCdoB and PSOL</w:t>
      </w:r>
      <w:r w:rsidRPr="00DD2553">
        <w:rPr>
          <w:rStyle w:val="Refdenotaderodap"/>
          <w:rFonts w:ascii="Arial" w:hAnsi="Arial" w:cs="Arial"/>
          <w:sz w:val="22"/>
          <w:szCs w:val="22"/>
        </w:rPr>
        <w:footnoteReference w:id="19"/>
      </w:r>
      <w:r w:rsidRPr="00DD2553">
        <w:rPr>
          <w:rFonts w:ascii="Arial" w:hAnsi="Arial" w:cs="Arial"/>
          <w:sz w:val="22"/>
          <w:szCs w:val="22"/>
        </w:rPr>
        <w:t>) to control for the effect of the left in general (not just PT) on the probability of PB adoption. Finally, we control for different PT behavior before and after it takes federal office in 2003, by using a dummy that has value 1 for the periods after 2003.</w:t>
      </w:r>
    </w:p>
    <w:p w14:paraId="36CF3107" w14:textId="77777777"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Second, we control for political continuity effects. For that, we use a dummy that has value 1 in cases where there is party continuity, and another dummy that takes value 1 if there is a mayor continuity (re-election). These variables may overlap, but there are cases in which the mayor has a successor from the same party (because they cannot be reelected anymore due legal limitation of one re-election, for example) or cases in which mayors switch parties (and reelects themself). If a party or a mayor adopts PB in the first term, we expect that he is more likely to also do so in the second term.</w:t>
      </w:r>
    </w:p>
    <w:p w14:paraId="4598B362" w14:textId="77777777"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Third and finally, we control for the mayor's political vulnerability, measured by the runner-up over the winner’s ratio vote and by the percentage of City Council seats (legislative body) occupied by the City Hall incumbent party.</w:t>
      </w:r>
    </w:p>
    <w:p w14:paraId="0E2696AA" w14:textId="77777777"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 xml:space="preserve">4. Economic and Fiscal Variables (ECO). Our hypothesis - that the availability of investments correlates with the occurrence of PB - is measured by the investment rate </w:t>
      </w:r>
      <w:r w:rsidRPr="00DD2553">
        <w:rPr>
          <w:rFonts w:ascii="Arial" w:hAnsi="Arial" w:cs="Arial"/>
          <w:sz w:val="22"/>
          <w:szCs w:val="22"/>
        </w:rPr>
        <w:lastRenderedPageBreak/>
        <w:t>(total investment over total expenditure). We also use the municipal public budget per capita (in its natural logarithm) as a control variable, for there might be other discretionary expenditures not captured by our first variable and because cities with larger budgets tend to have better staff and higher administrative capacity.</w:t>
      </w:r>
    </w:p>
    <w:p w14:paraId="796EA5FC" w14:textId="7095D9E7"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5. Population or scale variables (POP). We use the natural logarithm of the population as a control variable. From the descriptive statistics, larger cities adopt PB proportionally more than smaller cities.</w:t>
      </w:r>
    </w:p>
    <w:p w14:paraId="24E2B786" w14:textId="77777777"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6. Interactions (INT). We present three types of interactions terms. The first set of interactions uses the lagged dependent variable to explain which political and financial factors are the most important to explain PB’s adoption and continuity. For political continuity, we use two interactions of PB lagged variables: mayor and party reelection. Regarding financial variables, also another two interactions with PB lagged variable: investment rate and total budget per capita (log). The second set of interactions uses the population (log) to check how party behavior change according to size of the city. We interact population (log) with the following variables: PT mayors, left leaning mayors and PT mayors after 2002. Finally, the last interaction term is between total budget per capita (log) and investment rate, to check if the amount of investment is relevant and not only the share</w:t>
      </w:r>
      <w:r w:rsidRPr="00DD2553">
        <w:rPr>
          <w:rStyle w:val="Refdenotaderodap"/>
          <w:rFonts w:ascii="Arial" w:hAnsi="Arial" w:cs="Arial"/>
          <w:sz w:val="22"/>
          <w:szCs w:val="22"/>
        </w:rPr>
        <w:footnoteReference w:id="20"/>
      </w:r>
      <w:r w:rsidRPr="00DD2553">
        <w:rPr>
          <w:rFonts w:ascii="Arial" w:hAnsi="Arial" w:cs="Arial"/>
          <w:sz w:val="22"/>
          <w:szCs w:val="22"/>
        </w:rPr>
        <w:t>.</w:t>
      </w:r>
    </w:p>
    <w:p w14:paraId="28A756A3" w14:textId="636A91E4"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 xml:space="preserve">7. Fixed Effects (FE): These are dummies for each analyzed period. The fixed effects model aims to capture influences not explained by the model variables in a certain period. That is, how much unknown factors explain changes observed in a specific period. The database contains </w:t>
      </w:r>
      <w:r w:rsidR="00231367" w:rsidRPr="00DD2553">
        <w:rPr>
          <w:rFonts w:ascii="Arial" w:hAnsi="Arial" w:cs="Arial"/>
          <w:sz w:val="22"/>
          <w:szCs w:val="22"/>
        </w:rPr>
        <w:t>five</w:t>
      </w:r>
      <w:r w:rsidRPr="00DD2553">
        <w:rPr>
          <w:rFonts w:ascii="Arial" w:hAnsi="Arial" w:cs="Arial"/>
          <w:sz w:val="22"/>
          <w:szCs w:val="22"/>
        </w:rPr>
        <w:t xml:space="preserve"> periods: 1997-2000, 2001-2004, 2005-2008</w:t>
      </w:r>
      <w:r w:rsidR="00231367" w:rsidRPr="00DD2553">
        <w:rPr>
          <w:rFonts w:ascii="Arial" w:hAnsi="Arial" w:cs="Arial"/>
          <w:sz w:val="22"/>
          <w:szCs w:val="22"/>
        </w:rPr>
        <w:t>,</w:t>
      </w:r>
      <w:r w:rsidRPr="00DD2553">
        <w:rPr>
          <w:rFonts w:ascii="Arial" w:hAnsi="Arial" w:cs="Arial"/>
          <w:sz w:val="22"/>
          <w:szCs w:val="22"/>
        </w:rPr>
        <w:t xml:space="preserve"> 2009-2012 and 20</w:t>
      </w:r>
      <w:r w:rsidR="00231367" w:rsidRPr="00DD2553">
        <w:rPr>
          <w:rFonts w:ascii="Arial" w:hAnsi="Arial" w:cs="Arial"/>
          <w:sz w:val="22"/>
          <w:szCs w:val="22"/>
        </w:rPr>
        <w:t>13</w:t>
      </w:r>
      <w:r w:rsidRPr="00DD2553">
        <w:rPr>
          <w:rFonts w:ascii="Arial" w:hAnsi="Arial" w:cs="Arial"/>
          <w:sz w:val="22"/>
          <w:szCs w:val="22"/>
        </w:rPr>
        <w:t>-201</w:t>
      </w:r>
      <w:r w:rsidR="00231367" w:rsidRPr="00DD2553">
        <w:rPr>
          <w:rFonts w:ascii="Arial" w:hAnsi="Arial" w:cs="Arial"/>
          <w:sz w:val="22"/>
          <w:szCs w:val="22"/>
        </w:rPr>
        <w:t>6</w:t>
      </w:r>
      <w:r w:rsidRPr="00DD2553">
        <w:rPr>
          <w:rFonts w:ascii="Arial" w:hAnsi="Arial" w:cs="Arial"/>
          <w:sz w:val="22"/>
          <w:szCs w:val="22"/>
        </w:rPr>
        <w:t xml:space="preserve"> The first two refer to periods of PB diffusion and the last </w:t>
      </w:r>
      <w:r w:rsidR="00231367" w:rsidRPr="00DD2553">
        <w:rPr>
          <w:rFonts w:ascii="Arial" w:hAnsi="Arial" w:cs="Arial"/>
          <w:sz w:val="22"/>
          <w:szCs w:val="22"/>
        </w:rPr>
        <w:t>three</w:t>
      </w:r>
      <w:r w:rsidRPr="00DD2553">
        <w:rPr>
          <w:rFonts w:ascii="Arial" w:hAnsi="Arial" w:cs="Arial"/>
          <w:sz w:val="22"/>
          <w:szCs w:val="22"/>
        </w:rPr>
        <w:t xml:space="preserve"> are periods of PB retraction.</w:t>
      </w:r>
    </w:p>
    <w:p w14:paraId="36B38594" w14:textId="77777777" w:rsidR="00121B2C" w:rsidRPr="00DD2553" w:rsidRDefault="00121B2C" w:rsidP="00AF062A">
      <w:pPr>
        <w:spacing w:after="120" w:line="480" w:lineRule="auto"/>
        <w:ind w:firstLine="720"/>
        <w:jc w:val="both"/>
        <w:rPr>
          <w:rFonts w:ascii="Arial" w:hAnsi="Arial" w:cs="Arial"/>
          <w:sz w:val="22"/>
          <w:szCs w:val="22"/>
        </w:rPr>
      </w:pPr>
      <w:r w:rsidRPr="00DD2553">
        <w:rPr>
          <w:rFonts w:ascii="Arial" w:hAnsi="Arial" w:cs="Arial"/>
          <w:sz w:val="22"/>
          <w:szCs w:val="22"/>
        </w:rPr>
        <w:lastRenderedPageBreak/>
        <w:t xml:space="preserve">We used two models in this study, derived from the basic equation above. The first one uses all the terms of the equation presented above, except the interactions. This model is more easily interpreted by simply looking at the coefficients on Table 2 (see appendix). The second model includes the interactions. As the interpretation of interactive models is not very intuitive </w:t>
      </w:r>
      <w:r w:rsidR="004D354B" w:rsidRPr="00DD2553">
        <w:rPr>
          <w:rFonts w:ascii="Arial" w:hAnsi="Arial" w:cs="Arial"/>
          <w:noProof/>
          <w:sz w:val="22"/>
          <w:szCs w:val="22"/>
        </w:rPr>
        <w:t>(BRAMBOR; CLARK; GOLDER, 2006)</w:t>
      </w:r>
      <w:r w:rsidRPr="00DD2553">
        <w:rPr>
          <w:rFonts w:ascii="Arial" w:hAnsi="Arial" w:cs="Arial"/>
          <w:sz w:val="22"/>
          <w:szCs w:val="22"/>
        </w:rPr>
        <w:t>, we use a graphical approach to present and discuss the results (for the complete regression table, see Table 2, in appendix). Both for the non-interactive and for the interactive models, we ran a Fixed Effects Linear Predicted Model (LPM), which simply consists of the ordinary least squares method on a binary dependent variable. We also tested the same variables with the Logit model (not shown), whose results did not differ significantly from the LPM.</w:t>
      </w:r>
    </w:p>
    <w:p w14:paraId="61624019" w14:textId="77777777" w:rsidR="00121B2C" w:rsidRPr="00DD2553" w:rsidRDefault="00121B2C" w:rsidP="00AF062A">
      <w:pPr>
        <w:pStyle w:val="Ttulo2"/>
        <w:spacing w:after="120"/>
        <w:jc w:val="both"/>
        <w:rPr>
          <w:rFonts w:ascii="Arial" w:hAnsi="Arial" w:cs="Arial"/>
          <w:sz w:val="22"/>
          <w:szCs w:val="22"/>
        </w:rPr>
      </w:pPr>
      <w:bookmarkStart w:id="5" w:name="_f510w5lo2t66" w:colFirst="0" w:colLast="0"/>
      <w:bookmarkEnd w:id="5"/>
      <w:r w:rsidRPr="00DD2553">
        <w:rPr>
          <w:rFonts w:ascii="Arial" w:hAnsi="Arial" w:cs="Arial"/>
          <w:sz w:val="22"/>
          <w:szCs w:val="22"/>
        </w:rPr>
        <w:t>Data Sources</w:t>
      </w:r>
    </w:p>
    <w:p w14:paraId="1141F64C" w14:textId="0A6BB74A"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Our database was drawn from four different sources</w:t>
      </w:r>
      <w:r w:rsidRPr="00DD2553">
        <w:rPr>
          <w:rFonts w:ascii="Arial" w:hAnsi="Arial" w:cs="Arial"/>
          <w:sz w:val="22"/>
          <w:szCs w:val="22"/>
          <w:vertAlign w:val="superscript"/>
        </w:rPr>
        <w:footnoteReference w:id="21"/>
      </w:r>
      <w:r w:rsidRPr="00DD2553">
        <w:rPr>
          <w:rFonts w:ascii="Arial" w:hAnsi="Arial" w:cs="Arial"/>
          <w:sz w:val="22"/>
          <w:szCs w:val="22"/>
        </w:rPr>
        <w:t>. Our dependent variable comes from the Brazilian Participatory Budgeting Census for the 1989-2012 period</w:t>
      </w:r>
      <w:r w:rsidRPr="00DD2553">
        <w:rPr>
          <w:rFonts w:ascii="Arial" w:hAnsi="Arial" w:cs="Arial"/>
          <w:sz w:val="22"/>
          <w:szCs w:val="22"/>
          <w:vertAlign w:val="superscript"/>
        </w:rPr>
        <w:footnoteReference w:id="22"/>
      </w:r>
      <w:r w:rsidRPr="00DD2553">
        <w:rPr>
          <w:rFonts w:ascii="Arial" w:hAnsi="Arial" w:cs="Arial"/>
          <w:sz w:val="22"/>
          <w:szCs w:val="22"/>
        </w:rPr>
        <w:t xml:space="preserve"> </w:t>
      </w:r>
      <w:r w:rsidR="004D354B" w:rsidRPr="00DD2553">
        <w:rPr>
          <w:rFonts w:ascii="Arial" w:hAnsi="Arial" w:cs="Arial"/>
          <w:noProof/>
          <w:sz w:val="22"/>
          <w:szCs w:val="22"/>
        </w:rPr>
        <w:t>(SPADA, 2012)</w:t>
      </w:r>
      <w:r w:rsidRPr="00DD2553">
        <w:rPr>
          <w:rFonts w:ascii="Arial" w:hAnsi="Arial" w:cs="Arial"/>
          <w:sz w:val="22"/>
          <w:szCs w:val="22"/>
        </w:rPr>
        <w:t>, which unified and updated available data on existing Brazilian Participatory Budgeting</w:t>
      </w:r>
      <w:r w:rsidR="004D354B" w:rsidRPr="00DD2553">
        <w:rPr>
          <w:rFonts w:ascii="Arial" w:hAnsi="Arial" w:cs="Arial"/>
          <w:sz w:val="22"/>
          <w:szCs w:val="22"/>
        </w:rPr>
        <w:t xml:space="preserve"> </w:t>
      </w:r>
      <w:r w:rsidR="004D354B" w:rsidRPr="00DD2553">
        <w:rPr>
          <w:rFonts w:ascii="Arial" w:hAnsi="Arial" w:cs="Arial"/>
          <w:noProof/>
          <w:sz w:val="22"/>
          <w:szCs w:val="22"/>
        </w:rPr>
        <w:t>(AVRITZER; WAMPLER, 2004; RIBEIRO; GRAZIA, 2003)</w:t>
      </w:r>
      <w:r w:rsidRPr="00DD2553">
        <w:rPr>
          <w:rFonts w:ascii="Arial" w:hAnsi="Arial" w:cs="Arial"/>
          <w:sz w:val="22"/>
          <w:szCs w:val="22"/>
        </w:rPr>
        <w:t>. The variable is a dummy that informs about the existence or not of Participatory Budgeting in a municipality, for each administration period. Only municipalities with more than 50 thousand inhabitants in 1996 are considered. The data use as reference the existence of PB in the municipality during the three years preceding the reference year, which is always the end of the political term. For example, the year 2000 refers to mayors elected in 1996 for the 1997-2000 term.</w:t>
      </w:r>
    </w:p>
    <w:p w14:paraId="2A9274B6" w14:textId="77777777" w:rsidR="00121B2C" w:rsidRPr="00DD2553" w:rsidRDefault="00121B2C" w:rsidP="00AF062A">
      <w:pPr>
        <w:spacing w:after="120" w:line="480" w:lineRule="auto"/>
        <w:ind w:firstLine="720"/>
        <w:jc w:val="both"/>
        <w:rPr>
          <w:rFonts w:ascii="Arial" w:hAnsi="Arial" w:cs="Arial"/>
          <w:sz w:val="22"/>
          <w:szCs w:val="22"/>
        </w:rPr>
      </w:pPr>
      <w:r w:rsidRPr="00DD2553">
        <w:rPr>
          <w:rFonts w:ascii="Arial" w:hAnsi="Arial" w:cs="Arial"/>
          <w:sz w:val="22"/>
          <w:szCs w:val="22"/>
        </w:rPr>
        <w:lastRenderedPageBreak/>
        <w:t>Our political variables come from official electoral data from the Brazilian Superior Electoral Court (TSE), pre-treated by CEPESP Data.</w:t>
      </w:r>
      <w:r w:rsidRPr="00DD2553">
        <w:rPr>
          <w:rFonts w:ascii="Arial" w:hAnsi="Arial" w:cs="Arial"/>
          <w:sz w:val="22"/>
          <w:szCs w:val="22"/>
          <w:vertAlign w:val="superscript"/>
        </w:rPr>
        <w:footnoteReference w:id="23"/>
      </w:r>
      <w:r w:rsidRPr="00DD2553">
        <w:rPr>
          <w:rFonts w:ascii="Arial" w:hAnsi="Arial" w:cs="Arial"/>
          <w:sz w:val="22"/>
          <w:szCs w:val="22"/>
        </w:rPr>
        <w:t xml:space="preserve"> For financial variables, we used dataset provided by the National Treasury Department of the Ministry of Finance (STN/MF) called Brazil Finances: Accounting Data of Brazilian Municipalities (FINBRA).</w:t>
      </w:r>
      <w:r w:rsidRPr="00DD2553">
        <w:rPr>
          <w:rFonts w:ascii="Arial" w:hAnsi="Arial" w:cs="Arial"/>
          <w:sz w:val="22"/>
          <w:szCs w:val="22"/>
          <w:vertAlign w:val="superscript"/>
        </w:rPr>
        <w:footnoteReference w:id="24"/>
      </w:r>
      <w:r w:rsidRPr="00DD2553">
        <w:rPr>
          <w:rFonts w:ascii="Arial" w:hAnsi="Arial" w:cs="Arial"/>
          <w:sz w:val="22"/>
          <w:szCs w:val="22"/>
        </w:rPr>
        <w:t xml:space="preserve"> All data were deflated, using 2015 as reference year. Finally, for the demographic data (population) we used the Brazilian Statistics and Geography Institute (IBGE) data, pre-treated by the Applied Economics and Planning Institute (IPEA) data.</w:t>
      </w:r>
      <w:r w:rsidRPr="00DD2553">
        <w:rPr>
          <w:rFonts w:ascii="Arial" w:hAnsi="Arial" w:cs="Arial"/>
          <w:sz w:val="22"/>
          <w:szCs w:val="22"/>
          <w:vertAlign w:val="superscript"/>
        </w:rPr>
        <w:footnoteReference w:id="25"/>
      </w:r>
      <w:r w:rsidRPr="00DD2553">
        <w:rPr>
          <w:rFonts w:ascii="Arial" w:hAnsi="Arial" w:cs="Arial"/>
          <w:sz w:val="22"/>
          <w:szCs w:val="22"/>
        </w:rPr>
        <w:t xml:space="preserve"> For all financial data, we use the average of the four years period to avoid distortions caused by atypical economic behavior in a specific year.</w:t>
      </w:r>
    </w:p>
    <w:p w14:paraId="4F943F4F" w14:textId="77777777" w:rsidR="00121B2C" w:rsidRPr="00DD2553" w:rsidRDefault="00121B2C" w:rsidP="00AF062A">
      <w:pPr>
        <w:spacing w:after="120" w:line="480" w:lineRule="auto"/>
        <w:ind w:firstLine="720"/>
        <w:jc w:val="both"/>
        <w:rPr>
          <w:rFonts w:ascii="Arial" w:hAnsi="Arial" w:cs="Arial"/>
          <w:sz w:val="22"/>
          <w:szCs w:val="22"/>
        </w:rPr>
      </w:pPr>
    </w:p>
    <w:p w14:paraId="054DA7B3" w14:textId="77777777" w:rsidR="00121B2C" w:rsidRPr="00DD2553" w:rsidRDefault="00121B2C" w:rsidP="00AF062A">
      <w:pPr>
        <w:pStyle w:val="Ttulo2"/>
        <w:spacing w:after="120"/>
        <w:jc w:val="both"/>
        <w:rPr>
          <w:rFonts w:ascii="Arial" w:hAnsi="Arial" w:cs="Arial"/>
          <w:sz w:val="22"/>
          <w:szCs w:val="22"/>
        </w:rPr>
      </w:pPr>
      <w:r w:rsidRPr="00DD2553">
        <w:rPr>
          <w:rFonts w:ascii="Arial" w:hAnsi="Arial" w:cs="Arial"/>
          <w:sz w:val="22"/>
          <w:szCs w:val="22"/>
        </w:rPr>
        <w:t>Main results</w:t>
      </w:r>
    </w:p>
    <w:p w14:paraId="0F272405" w14:textId="77777777"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 xml:space="preserve">Our results demonstrate that the most significant factors for explaining a PB adoption by a municipality at least once are having PT as incumbent party, a bigger population and a higher budget per capita. The factors that stood out to explain PB continuity are budget per capita, political-administrative continuity and a higher investment rate. These results are consistent with our initial hypothesis, but they add more complexity to the issue. The investment rate is relevant only for explaining PB continuity, not its first-time adoption, which budget per capita explains better. Population is </w:t>
      </w:r>
      <w:r w:rsidRPr="00DD2553">
        <w:rPr>
          <w:rFonts w:ascii="Arial" w:hAnsi="Arial" w:cs="Arial"/>
          <w:i/>
          <w:sz w:val="22"/>
          <w:szCs w:val="22"/>
        </w:rPr>
        <w:t>per se</w:t>
      </w:r>
      <w:r w:rsidRPr="00DD2553">
        <w:rPr>
          <w:rFonts w:ascii="Arial" w:hAnsi="Arial" w:cs="Arial"/>
          <w:sz w:val="22"/>
          <w:szCs w:val="22"/>
        </w:rPr>
        <w:t xml:space="preserve"> a relevant explanatory variable, and in interaction with political parties, shows the existence of a different behavior according to the size of the city.</w:t>
      </w:r>
    </w:p>
    <w:p w14:paraId="6B9D8AD0" w14:textId="18A19221"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lastRenderedPageBreak/>
        <w:t xml:space="preserve">To analyze the interaction effects of the lagged dependent variable, population and the other variables in our complete model, we use a graphical approach, since interpreting interactive models from regression tables is not intuitive. In these graphs, the vertical axis displays the expected values of the dependent variable, </w:t>
      </w:r>
      <w:r w:rsidRPr="00DD2553">
        <w:rPr>
          <w:rFonts w:ascii="Arial" w:hAnsi="Arial" w:cs="Arial"/>
          <w:i/>
          <w:iCs/>
          <w:sz w:val="22"/>
          <w:szCs w:val="22"/>
        </w:rPr>
        <w:t>E(PB</w:t>
      </w:r>
      <w:r w:rsidRPr="00DD2553">
        <w:rPr>
          <w:rFonts w:ascii="Arial" w:hAnsi="Arial" w:cs="Arial"/>
          <w:i/>
          <w:iCs/>
          <w:sz w:val="22"/>
          <w:szCs w:val="22"/>
          <w:vertAlign w:val="subscript"/>
        </w:rPr>
        <w:t xml:space="preserve">i,t </w:t>
      </w:r>
      <w:r w:rsidRPr="00DD2553">
        <w:rPr>
          <w:rFonts w:ascii="Arial" w:hAnsi="Arial" w:cs="Arial"/>
          <w:i/>
          <w:iCs/>
          <w:sz w:val="22"/>
          <w:szCs w:val="22"/>
        </w:rPr>
        <w:t xml:space="preserve"> = 1)</w:t>
      </w:r>
      <w:r w:rsidRPr="00DD2553">
        <w:rPr>
          <w:rFonts w:ascii="Arial" w:hAnsi="Arial" w:cs="Arial"/>
          <w:sz w:val="22"/>
          <w:szCs w:val="22"/>
        </w:rPr>
        <w:t xml:space="preserve">, that is, the chance of any city adopting PB in a given year. The horizontal axis displays selected independent variables in interaction. All other model variables not displayed in the graph are in its mean values. All graphs also show the confidence intervals of 95% of the estimates. </w:t>
      </w:r>
      <w:r w:rsidR="004B7EDD" w:rsidRPr="00DD2553">
        <w:rPr>
          <w:rFonts w:ascii="Arial" w:hAnsi="Arial" w:cs="Arial"/>
          <w:sz w:val="22"/>
          <w:szCs w:val="22"/>
        </w:rPr>
        <w:t>Except f</w:t>
      </w:r>
      <w:r w:rsidR="00231367" w:rsidRPr="00DD2553">
        <w:rPr>
          <w:rFonts w:ascii="Arial" w:hAnsi="Arial" w:cs="Arial"/>
          <w:sz w:val="22"/>
          <w:szCs w:val="22"/>
        </w:rPr>
        <w:t>or figure</w:t>
      </w:r>
      <w:r w:rsidR="004B7EDD" w:rsidRPr="00DD2553">
        <w:rPr>
          <w:rFonts w:ascii="Arial" w:hAnsi="Arial" w:cs="Arial"/>
          <w:sz w:val="22"/>
          <w:szCs w:val="22"/>
        </w:rPr>
        <w:t xml:space="preserve"> 4, </w:t>
      </w:r>
      <w:r w:rsidR="00231367" w:rsidRPr="00DD2553">
        <w:rPr>
          <w:rFonts w:ascii="Arial" w:hAnsi="Arial" w:cs="Arial"/>
          <w:sz w:val="22"/>
          <w:szCs w:val="22"/>
        </w:rPr>
        <w:t>there is a histogram</w:t>
      </w:r>
      <w:r w:rsidR="00606B35" w:rsidRPr="00DD2553">
        <w:rPr>
          <w:rFonts w:ascii="Arial" w:hAnsi="Arial" w:cs="Arial"/>
          <w:sz w:val="22"/>
          <w:szCs w:val="22"/>
        </w:rPr>
        <w:t xml:space="preserve"> (out of vertical axis scale)</w:t>
      </w:r>
      <w:r w:rsidR="00231367" w:rsidRPr="00DD2553">
        <w:rPr>
          <w:rFonts w:ascii="Arial" w:hAnsi="Arial" w:cs="Arial"/>
          <w:sz w:val="22"/>
          <w:szCs w:val="22"/>
        </w:rPr>
        <w:t xml:space="preserve"> in the background that shows the distribution of the horizontal axis variable. Thus, it is possible to check where </w:t>
      </w:r>
      <w:r w:rsidR="00A116BD" w:rsidRPr="00DD2553">
        <w:rPr>
          <w:rFonts w:ascii="Arial" w:hAnsi="Arial" w:cs="Arial"/>
          <w:sz w:val="22"/>
          <w:szCs w:val="22"/>
        </w:rPr>
        <w:t>most</w:t>
      </w:r>
      <w:r w:rsidR="00231367" w:rsidRPr="00DD2553">
        <w:rPr>
          <w:rFonts w:ascii="Arial" w:hAnsi="Arial" w:cs="Arial"/>
          <w:sz w:val="22"/>
          <w:szCs w:val="22"/>
        </w:rPr>
        <w:t xml:space="preserve"> cases are. </w:t>
      </w:r>
      <w:r w:rsidRPr="00DD2553">
        <w:rPr>
          <w:rFonts w:ascii="Arial" w:hAnsi="Arial" w:cs="Arial"/>
          <w:sz w:val="22"/>
          <w:szCs w:val="22"/>
        </w:rPr>
        <w:t>The values were calculated using Zelig R Package</w:t>
      </w:r>
      <w:r w:rsidR="004D354B" w:rsidRPr="00DD2553">
        <w:rPr>
          <w:rFonts w:ascii="Arial" w:hAnsi="Arial" w:cs="Arial"/>
          <w:sz w:val="22"/>
          <w:szCs w:val="22"/>
        </w:rPr>
        <w:t xml:space="preserve"> </w:t>
      </w:r>
      <w:r w:rsidR="00177C77" w:rsidRPr="00DD2553">
        <w:rPr>
          <w:rFonts w:ascii="Arial" w:hAnsi="Arial" w:cs="Arial"/>
          <w:noProof/>
          <w:sz w:val="22"/>
          <w:szCs w:val="22"/>
        </w:rPr>
        <w:t>(IMAI; KING; LAU, 2008)</w:t>
      </w:r>
      <w:r w:rsidRPr="00DD2553">
        <w:rPr>
          <w:rFonts w:ascii="Arial" w:hAnsi="Arial" w:cs="Arial"/>
          <w:sz w:val="22"/>
          <w:szCs w:val="22"/>
        </w:rPr>
        <w:t>. The complete interactive model estimates table is available in the appendix (Table 2). The main findings of this study are:</w:t>
      </w:r>
    </w:p>
    <w:p w14:paraId="15E333D8" w14:textId="77777777" w:rsidR="00121B2C" w:rsidRPr="00DD2553" w:rsidRDefault="00121B2C" w:rsidP="00AF062A">
      <w:pPr>
        <w:spacing w:line="480" w:lineRule="auto"/>
        <w:ind w:firstLine="720"/>
        <w:jc w:val="both"/>
        <w:rPr>
          <w:rFonts w:ascii="Arial" w:hAnsi="Arial" w:cs="Arial"/>
          <w:sz w:val="22"/>
          <w:szCs w:val="22"/>
          <w:u w:val="single"/>
        </w:rPr>
      </w:pPr>
    </w:p>
    <w:p w14:paraId="484896B2" w14:textId="3AC450F0"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b/>
          <w:bCs/>
          <w:sz w:val="22"/>
          <w:szCs w:val="22"/>
        </w:rPr>
        <w:t>PT (and the left) as incumbent.</w:t>
      </w:r>
      <w:r w:rsidRPr="00DD2553">
        <w:rPr>
          <w:rFonts w:ascii="Arial" w:hAnsi="Arial" w:cs="Arial"/>
          <w:sz w:val="22"/>
          <w:szCs w:val="22"/>
        </w:rPr>
        <w:t xml:space="preserve"> As expected and similar to other scholars’ results</w:t>
      </w:r>
      <w:r w:rsidR="004D354B" w:rsidRPr="00DD2553">
        <w:rPr>
          <w:rFonts w:ascii="Arial" w:hAnsi="Arial" w:cs="Arial"/>
          <w:sz w:val="22"/>
          <w:szCs w:val="22"/>
        </w:rPr>
        <w:t xml:space="preserve"> </w:t>
      </w:r>
      <w:r w:rsidR="004D354B" w:rsidRPr="00DD2553">
        <w:rPr>
          <w:rFonts w:ascii="Arial" w:hAnsi="Arial" w:cs="Arial"/>
          <w:noProof/>
          <w:sz w:val="22"/>
          <w:szCs w:val="22"/>
        </w:rPr>
        <w:t>(SPADA, 2014; WAMPLER, 2008)</w:t>
      </w:r>
      <w:r w:rsidR="00A116BD" w:rsidRPr="00DD2553">
        <w:rPr>
          <w:rFonts w:ascii="Arial" w:hAnsi="Arial" w:cs="Arial"/>
          <w:noProof/>
          <w:sz w:val="22"/>
          <w:szCs w:val="22"/>
        </w:rPr>
        <w:t>,</w:t>
      </w:r>
      <w:r w:rsidRPr="00DD2553">
        <w:rPr>
          <w:rFonts w:ascii="Arial" w:hAnsi="Arial" w:cs="Arial"/>
          <w:sz w:val="22"/>
          <w:szCs w:val="22"/>
        </w:rPr>
        <w:t xml:space="preserve"> having PT as </w:t>
      </w:r>
      <w:r w:rsidR="00A116BD" w:rsidRPr="00DD2553">
        <w:rPr>
          <w:rFonts w:ascii="Arial" w:hAnsi="Arial" w:cs="Arial"/>
          <w:sz w:val="22"/>
          <w:szCs w:val="22"/>
        </w:rPr>
        <w:t>the</w:t>
      </w:r>
      <w:r w:rsidRPr="00DD2553">
        <w:rPr>
          <w:rFonts w:ascii="Arial" w:hAnsi="Arial" w:cs="Arial"/>
          <w:sz w:val="22"/>
          <w:szCs w:val="22"/>
        </w:rPr>
        <w:t xml:space="preserve"> incumbent is a strong predictor of PB adoption and political continuity as well, with a significant drop after 2003. The PT effect in the non-interactive model must be interpreted by combining two variables: the PT and the PT after 2003. For before 2003, having the PT in charge of a prefecture increases its probability of adopting PB by 78% (PT as incumbent: </w:t>
      </w:r>
      <w:r w:rsidRPr="00DD2553">
        <w:rPr>
          <w:rFonts w:ascii="Arial" w:hAnsi="Arial" w:cs="Arial"/>
          <w:i/>
          <w:iCs/>
          <w:sz w:val="22"/>
          <w:szCs w:val="22"/>
        </w:rPr>
        <w:t>β = 0.68</w:t>
      </w:r>
      <w:r w:rsidRPr="00DD2553">
        <w:rPr>
          <w:rFonts w:ascii="Arial" w:hAnsi="Arial" w:cs="Arial"/>
          <w:sz w:val="22"/>
          <w:szCs w:val="22"/>
        </w:rPr>
        <w:t xml:space="preserve">, and left party as incumbent: </w:t>
      </w:r>
      <w:r w:rsidRPr="00DD2553">
        <w:rPr>
          <w:rFonts w:ascii="Arial" w:hAnsi="Arial" w:cs="Arial"/>
          <w:i/>
          <w:iCs/>
          <w:sz w:val="22"/>
          <w:szCs w:val="22"/>
        </w:rPr>
        <w:t>β = 0.1</w:t>
      </w:r>
      <w:r w:rsidRPr="00DD2553">
        <w:rPr>
          <w:rFonts w:ascii="Arial" w:hAnsi="Arial" w:cs="Arial"/>
          <w:sz w:val="22"/>
          <w:szCs w:val="22"/>
        </w:rPr>
        <w:t>). However, the variable PT as incumbent after 2003 presents a negative coefficient (</w:t>
      </w:r>
      <w:r w:rsidRPr="00DD2553">
        <w:rPr>
          <w:rFonts w:ascii="Arial" w:hAnsi="Arial" w:cs="Arial"/>
          <w:i/>
          <w:iCs/>
          <w:sz w:val="22"/>
          <w:szCs w:val="22"/>
        </w:rPr>
        <w:t>β = -0.43</w:t>
      </w:r>
      <w:r w:rsidRPr="00DD2553">
        <w:rPr>
          <w:rFonts w:ascii="Arial" w:hAnsi="Arial" w:cs="Arial"/>
          <w:sz w:val="22"/>
          <w:szCs w:val="22"/>
        </w:rPr>
        <w:t>). As these variables derive from each other, they must be considered together for proper interpretation: thus, after 2003, a PT prefecture still has a 35% higher probability of adopting PB in comparison to the other parties. That is, even if there is a significant drop, PT remains an important predictor of PB adoption.</w:t>
      </w:r>
      <w:r w:rsidR="00FE4339" w:rsidRPr="00DD2553">
        <w:rPr>
          <w:rFonts w:ascii="Arial" w:hAnsi="Arial" w:cs="Arial"/>
          <w:sz w:val="22"/>
          <w:szCs w:val="22"/>
        </w:rPr>
        <w:t xml:space="preserve"> </w:t>
      </w:r>
    </w:p>
    <w:p w14:paraId="23CA1178" w14:textId="45C76FF1" w:rsidR="00121B2C" w:rsidRPr="00DD2553" w:rsidRDefault="00121B2C" w:rsidP="00AF062A">
      <w:pPr>
        <w:spacing w:line="480" w:lineRule="auto"/>
        <w:ind w:firstLine="720"/>
        <w:jc w:val="both"/>
        <w:rPr>
          <w:rFonts w:ascii="Arial" w:hAnsi="Arial" w:cs="Arial"/>
          <w:sz w:val="22"/>
          <w:szCs w:val="22"/>
        </w:rPr>
      </w:pPr>
    </w:p>
    <w:p w14:paraId="1A0CE42A" w14:textId="77777777" w:rsidR="00121B2C" w:rsidRPr="00DD2553" w:rsidRDefault="00121B2C" w:rsidP="00AF062A">
      <w:pPr>
        <w:spacing w:line="480" w:lineRule="auto"/>
        <w:jc w:val="both"/>
        <w:rPr>
          <w:rFonts w:ascii="Arial" w:hAnsi="Arial" w:cs="Arial"/>
          <w:b/>
          <w:bCs/>
          <w:sz w:val="22"/>
          <w:szCs w:val="22"/>
        </w:rPr>
      </w:pPr>
      <w:r w:rsidRPr="00DD2553">
        <w:rPr>
          <w:rFonts w:ascii="Arial" w:hAnsi="Arial" w:cs="Arial"/>
          <w:b/>
          <w:bCs/>
          <w:sz w:val="22"/>
          <w:szCs w:val="22"/>
        </w:rPr>
        <w:t xml:space="preserve">Figure 2 – Expected Values of PB with PT incumbent mayor </w:t>
      </w:r>
    </w:p>
    <w:p w14:paraId="7E7E484E" w14:textId="5F4D4032" w:rsidR="00E06629" w:rsidRDefault="00E06629" w:rsidP="00AF062A">
      <w:pPr>
        <w:spacing w:line="480" w:lineRule="auto"/>
        <w:jc w:val="both"/>
        <w:rPr>
          <w:rFonts w:ascii="Arial" w:hAnsi="Arial" w:cs="Arial"/>
          <w:b/>
          <w:bCs/>
          <w:noProof/>
          <w:sz w:val="22"/>
          <w:szCs w:val="22"/>
        </w:rPr>
      </w:pPr>
      <w:r w:rsidRPr="00DD2553">
        <w:rPr>
          <w:rFonts w:ascii="Arial" w:hAnsi="Arial" w:cs="Arial"/>
          <w:b/>
          <w:bCs/>
          <w:noProof/>
          <w:sz w:val="22"/>
          <w:szCs w:val="22"/>
        </w:rPr>
        <w:lastRenderedPageBreak/>
        <w:drawing>
          <wp:inline distT="0" distB="0" distL="0" distR="0" wp14:anchorId="31A4B8BF" wp14:editId="17505786">
            <wp:extent cx="4139192" cy="2877318"/>
            <wp:effectExtent l="0" t="0" r="0" b="0"/>
            <wp:docPr id="2" name="Imagem 2"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Gráfico, Gráfico de barras&#10;&#10;Descrição gerada automaticamente"/>
                    <pic:cNvPicPr/>
                  </pic:nvPicPr>
                  <pic:blipFill>
                    <a:blip r:embed="rId9"/>
                    <a:stretch>
                      <a:fillRect/>
                    </a:stretch>
                  </pic:blipFill>
                  <pic:spPr>
                    <a:xfrm>
                      <a:off x="0" y="0"/>
                      <a:ext cx="4139192" cy="2877318"/>
                    </a:xfrm>
                    <a:prstGeom prst="rect">
                      <a:avLst/>
                    </a:prstGeom>
                  </pic:spPr>
                </pic:pic>
              </a:graphicData>
            </a:graphic>
          </wp:inline>
        </w:drawing>
      </w:r>
    </w:p>
    <w:p w14:paraId="59894D32" w14:textId="49366142" w:rsidR="00BF70AF" w:rsidRPr="00DD2553" w:rsidRDefault="00BF70AF" w:rsidP="00AF062A">
      <w:pPr>
        <w:spacing w:line="480" w:lineRule="auto"/>
        <w:jc w:val="both"/>
        <w:rPr>
          <w:rFonts w:ascii="Arial" w:hAnsi="Arial" w:cs="Arial"/>
          <w:sz w:val="22"/>
          <w:szCs w:val="22"/>
        </w:rPr>
      </w:pPr>
      <w:commentRangeStart w:id="8"/>
      <w:commentRangeStart w:id="9"/>
      <w:r w:rsidRPr="00DD2553">
        <w:rPr>
          <w:rFonts w:ascii="Arial" w:hAnsi="Arial" w:cs="Arial"/>
          <w:b/>
          <w:bCs/>
          <w:noProof/>
          <w:sz w:val="22"/>
          <w:szCs w:val="22"/>
        </w:rPr>
        <w:t>Source:</w:t>
      </w:r>
      <w:r w:rsidRPr="00DD2553">
        <w:rPr>
          <w:rFonts w:ascii="Arial" w:hAnsi="Arial" w:cs="Arial"/>
          <w:noProof/>
          <w:sz w:val="22"/>
          <w:szCs w:val="22"/>
        </w:rPr>
        <w:t xml:space="preserve"> model 2 (</w:t>
      </w:r>
      <w:r w:rsidRPr="00DD2553">
        <w:rPr>
          <w:rFonts w:ascii="Arial" w:hAnsi="Arial" w:cs="Arial"/>
          <w:sz w:val="22"/>
          <w:szCs w:val="22"/>
        </w:rPr>
        <w:t>appendix</w:t>
      </w:r>
      <w:ins w:id="10" w:author="Autor">
        <w:r w:rsidR="00B03946">
          <w:rPr>
            <w:rFonts w:ascii="Arial" w:hAnsi="Arial" w:cs="Arial"/>
            <w:sz w:val="22"/>
            <w:szCs w:val="22"/>
          </w:rPr>
          <w:t xml:space="preserve"> - </w:t>
        </w:r>
        <w:r w:rsidR="00B03946">
          <w:rPr>
            <w:rFonts w:ascii="Arial" w:hAnsi="Arial" w:cs="Arial"/>
            <w:noProof/>
            <w:sz w:val="22"/>
            <w:szCs w:val="22"/>
          </w:rPr>
          <w:t>Table 2</w:t>
        </w:r>
      </w:ins>
      <w:r w:rsidRPr="00DD2553">
        <w:rPr>
          <w:rFonts w:ascii="Arial" w:hAnsi="Arial" w:cs="Arial"/>
          <w:noProof/>
          <w:sz w:val="22"/>
          <w:szCs w:val="22"/>
        </w:rPr>
        <w:t>)</w:t>
      </w:r>
      <w:commentRangeEnd w:id="8"/>
      <w:r w:rsidR="00E06629">
        <w:rPr>
          <w:rStyle w:val="Refdecomentrio"/>
          <w:lang w:eastAsia="pt-BR"/>
        </w:rPr>
        <w:commentReference w:id="8"/>
      </w:r>
      <w:commentRangeEnd w:id="9"/>
      <w:r w:rsidR="00B03946">
        <w:rPr>
          <w:rStyle w:val="Refdecomentrio"/>
          <w:lang w:eastAsia="pt-BR"/>
        </w:rPr>
        <w:commentReference w:id="9"/>
      </w:r>
    </w:p>
    <w:p w14:paraId="5B3CE43A" w14:textId="77777777" w:rsidR="00E06629" w:rsidRDefault="00E06629" w:rsidP="00AF062A">
      <w:pPr>
        <w:spacing w:line="480" w:lineRule="auto"/>
        <w:jc w:val="both"/>
        <w:rPr>
          <w:rFonts w:ascii="Arial" w:hAnsi="Arial" w:cs="Arial"/>
          <w:b/>
          <w:bCs/>
          <w:sz w:val="22"/>
          <w:szCs w:val="22"/>
        </w:rPr>
      </w:pPr>
    </w:p>
    <w:p w14:paraId="03636DEE" w14:textId="003A64E2" w:rsidR="00121B2C" w:rsidRPr="00DD2553" w:rsidRDefault="00121B2C" w:rsidP="00AF062A">
      <w:pPr>
        <w:spacing w:line="480" w:lineRule="auto"/>
        <w:jc w:val="both"/>
        <w:rPr>
          <w:rFonts w:ascii="Arial" w:hAnsi="Arial" w:cs="Arial"/>
          <w:b/>
          <w:bCs/>
          <w:sz w:val="22"/>
          <w:szCs w:val="22"/>
        </w:rPr>
      </w:pPr>
      <w:r w:rsidRPr="00DD2553">
        <w:rPr>
          <w:rFonts w:ascii="Arial" w:hAnsi="Arial" w:cs="Arial"/>
          <w:b/>
          <w:bCs/>
          <w:sz w:val="22"/>
          <w:szCs w:val="22"/>
        </w:rPr>
        <w:t>Figure 3 – Expected Values of PB, Demography and Ideology</w:t>
      </w:r>
    </w:p>
    <w:p w14:paraId="5A9BAE6E" w14:textId="77777777" w:rsidR="00E06629" w:rsidRDefault="008870C1" w:rsidP="00AF062A">
      <w:pPr>
        <w:spacing w:line="480" w:lineRule="auto"/>
        <w:jc w:val="both"/>
        <w:rPr>
          <w:rFonts w:ascii="Arial" w:hAnsi="Arial" w:cs="Arial"/>
          <w:b/>
          <w:bCs/>
          <w:noProof/>
          <w:sz w:val="22"/>
          <w:szCs w:val="22"/>
        </w:rPr>
      </w:pPr>
      <w:r w:rsidRPr="00DD2553">
        <w:rPr>
          <w:rFonts w:ascii="Arial" w:hAnsi="Arial" w:cs="Arial"/>
          <w:b/>
          <w:bCs/>
          <w:noProof/>
          <w:sz w:val="22"/>
          <w:szCs w:val="22"/>
        </w:rPr>
        <w:drawing>
          <wp:inline distT="0" distB="0" distL="0" distR="0" wp14:anchorId="1A2679A8" wp14:editId="7838DC84">
            <wp:extent cx="4139192" cy="2877318"/>
            <wp:effectExtent l="0" t="0" r="0" b="0"/>
            <wp:docPr id="3" name="Imagem 3"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ráfico&#10;&#10;Descrição gerada automaticamente"/>
                    <pic:cNvPicPr/>
                  </pic:nvPicPr>
                  <pic:blipFill>
                    <a:blip r:embed="rId13"/>
                    <a:stretch>
                      <a:fillRect/>
                    </a:stretch>
                  </pic:blipFill>
                  <pic:spPr>
                    <a:xfrm>
                      <a:off x="0" y="0"/>
                      <a:ext cx="4139192" cy="2877318"/>
                    </a:xfrm>
                    <a:prstGeom prst="rect">
                      <a:avLst/>
                    </a:prstGeom>
                  </pic:spPr>
                </pic:pic>
              </a:graphicData>
            </a:graphic>
          </wp:inline>
        </w:drawing>
      </w:r>
    </w:p>
    <w:p w14:paraId="0C878D75" w14:textId="10B6B54C" w:rsidR="00BF70AF" w:rsidRPr="00DD2553" w:rsidRDefault="00BF70AF" w:rsidP="00AF062A">
      <w:pPr>
        <w:spacing w:line="480" w:lineRule="auto"/>
        <w:jc w:val="both"/>
        <w:rPr>
          <w:rFonts w:ascii="Arial" w:hAnsi="Arial" w:cs="Arial"/>
          <w:sz w:val="22"/>
          <w:szCs w:val="22"/>
        </w:rPr>
      </w:pPr>
      <w:commentRangeStart w:id="11"/>
      <w:commentRangeStart w:id="12"/>
      <w:r w:rsidRPr="00DD2553">
        <w:rPr>
          <w:rFonts w:ascii="Arial" w:hAnsi="Arial" w:cs="Arial"/>
          <w:b/>
          <w:bCs/>
          <w:noProof/>
          <w:sz w:val="22"/>
          <w:szCs w:val="22"/>
        </w:rPr>
        <w:t>Source:</w:t>
      </w:r>
      <w:r w:rsidRPr="00DD2553">
        <w:rPr>
          <w:rFonts w:ascii="Arial" w:hAnsi="Arial" w:cs="Arial"/>
          <w:noProof/>
          <w:sz w:val="22"/>
          <w:szCs w:val="22"/>
        </w:rPr>
        <w:t xml:space="preserve"> model 2 (</w:t>
      </w:r>
      <w:r w:rsidRPr="00DD2553">
        <w:rPr>
          <w:rFonts w:ascii="Arial" w:hAnsi="Arial" w:cs="Arial"/>
          <w:sz w:val="22"/>
          <w:szCs w:val="22"/>
        </w:rPr>
        <w:t>appendix</w:t>
      </w:r>
      <w:ins w:id="13" w:author="Autor">
        <w:r w:rsidR="00B03946">
          <w:rPr>
            <w:rFonts w:ascii="Arial" w:hAnsi="Arial" w:cs="Arial"/>
            <w:sz w:val="22"/>
            <w:szCs w:val="22"/>
          </w:rPr>
          <w:t xml:space="preserve"> - </w:t>
        </w:r>
        <w:r w:rsidR="00B03946">
          <w:rPr>
            <w:rFonts w:ascii="Arial" w:hAnsi="Arial" w:cs="Arial"/>
            <w:noProof/>
            <w:sz w:val="22"/>
            <w:szCs w:val="22"/>
          </w:rPr>
          <w:t>Table 2</w:t>
        </w:r>
      </w:ins>
      <w:r w:rsidRPr="00DD2553">
        <w:rPr>
          <w:rFonts w:ascii="Arial" w:hAnsi="Arial" w:cs="Arial"/>
          <w:noProof/>
          <w:sz w:val="22"/>
          <w:szCs w:val="22"/>
        </w:rPr>
        <w:t>)</w:t>
      </w:r>
      <w:commentRangeEnd w:id="11"/>
      <w:r w:rsidR="00E06629">
        <w:rPr>
          <w:rStyle w:val="Refdecomentrio"/>
          <w:lang w:eastAsia="pt-BR"/>
        </w:rPr>
        <w:commentReference w:id="11"/>
      </w:r>
      <w:commentRangeEnd w:id="12"/>
      <w:r w:rsidR="00B03946">
        <w:rPr>
          <w:rStyle w:val="Refdecomentrio"/>
          <w:lang w:eastAsia="pt-BR"/>
        </w:rPr>
        <w:commentReference w:id="12"/>
      </w:r>
    </w:p>
    <w:p w14:paraId="474A86E3" w14:textId="77777777" w:rsidR="00BF70AF" w:rsidRPr="00DD2553" w:rsidRDefault="00BF70AF" w:rsidP="00AF062A">
      <w:pPr>
        <w:spacing w:line="480" w:lineRule="auto"/>
        <w:jc w:val="both"/>
        <w:rPr>
          <w:rFonts w:ascii="Arial" w:hAnsi="Arial" w:cs="Arial"/>
          <w:sz w:val="22"/>
          <w:szCs w:val="22"/>
        </w:rPr>
      </w:pPr>
    </w:p>
    <w:p w14:paraId="112593F3" w14:textId="77777777" w:rsidR="00121B2C" w:rsidRPr="00DD2553" w:rsidRDefault="00121B2C" w:rsidP="00AF062A">
      <w:pPr>
        <w:spacing w:line="480" w:lineRule="auto"/>
        <w:jc w:val="both"/>
        <w:rPr>
          <w:rFonts w:ascii="Arial" w:hAnsi="Arial" w:cs="Arial"/>
          <w:b/>
          <w:bCs/>
          <w:sz w:val="22"/>
          <w:szCs w:val="22"/>
        </w:rPr>
      </w:pPr>
      <w:r w:rsidRPr="00DD2553">
        <w:rPr>
          <w:rFonts w:ascii="Arial" w:hAnsi="Arial" w:cs="Arial"/>
          <w:b/>
          <w:bCs/>
          <w:sz w:val="22"/>
          <w:szCs w:val="22"/>
        </w:rPr>
        <w:t>Figure 4 – PB and administrative continuity</w:t>
      </w:r>
    </w:p>
    <w:p w14:paraId="376A8EE4" w14:textId="77777777" w:rsidR="00E06629" w:rsidRDefault="008870C1" w:rsidP="00AF062A">
      <w:pPr>
        <w:spacing w:line="480" w:lineRule="auto"/>
        <w:jc w:val="both"/>
        <w:rPr>
          <w:rFonts w:ascii="Arial" w:hAnsi="Arial" w:cs="Arial"/>
          <w:b/>
          <w:bCs/>
          <w:noProof/>
          <w:sz w:val="22"/>
          <w:szCs w:val="22"/>
        </w:rPr>
      </w:pPr>
      <w:r w:rsidRPr="00DD2553">
        <w:rPr>
          <w:rFonts w:ascii="Arial" w:hAnsi="Arial" w:cs="Arial"/>
          <w:b/>
          <w:bCs/>
          <w:noProof/>
          <w:sz w:val="22"/>
          <w:szCs w:val="22"/>
        </w:rPr>
        <w:lastRenderedPageBreak/>
        <w:drawing>
          <wp:inline distT="0" distB="0" distL="0" distR="0" wp14:anchorId="119AA1B0" wp14:editId="0672E79B">
            <wp:extent cx="4139192" cy="2877318"/>
            <wp:effectExtent l="0" t="0" r="0" b="0"/>
            <wp:docPr id="4" name="Imagem 4"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Gráfico, Gráfico de caixa estreita&#10;&#10;Descrição gerada automaticamente"/>
                    <pic:cNvPicPr/>
                  </pic:nvPicPr>
                  <pic:blipFill>
                    <a:blip r:embed="rId14"/>
                    <a:stretch>
                      <a:fillRect/>
                    </a:stretch>
                  </pic:blipFill>
                  <pic:spPr>
                    <a:xfrm>
                      <a:off x="0" y="0"/>
                      <a:ext cx="4139192" cy="2877318"/>
                    </a:xfrm>
                    <a:prstGeom prst="rect">
                      <a:avLst/>
                    </a:prstGeom>
                  </pic:spPr>
                </pic:pic>
              </a:graphicData>
            </a:graphic>
          </wp:inline>
        </w:drawing>
      </w:r>
    </w:p>
    <w:p w14:paraId="29257CF7" w14:textId="4C55DB28" w:rsidR="00BF70AF" w:rsidRPr="00DD2553" w:rsidRDefault="00BF70AF" w:rsidP="00AF062A">
      <w:pPr>
        <w:spacing w:line="480" w:lineRule="auto"/>
        <w:jc w:val="both"/>
        <w:rPr>
          <w:rFonts w:ascii="Arial" w:hAnsi="Arial" w:cs="Arial"/>
          <w:sz w:val="22"/>
          <w:szCs w:val="22"/>
        </w:rPr>
      </w:pPr>
      <w:commentRangeStart w:id="14"/>
      <w:commentRangeStart w:id="15"/>
      <w:r w:rsidRPr="00DD2553">
        <w:rPr>
          <w:rFonts w:ascii="Arial" w:hAnsi="Arial" w:cs="Arial"/>
          <w:b/>
          <w:bCs/>
          <w:noProof/>
          <w:sz w:val="22"/>
          <w:szCs w:val="22"/>
        </w:rPr>
        <w:t>Source:</w:t>
      </w:r>
      <w:r w:rsidRPr="00DD2553">
        <w:rPr>
          <w:rFonts w:ascii="Arial" w:hAnsi="Arial" w:cs="Arial"/>
          <w:noProof/>
          <w:sz w:val="22"/>
          <w:szCs w:val="22"/>
        </w:rPr>
        <w:t xml:space="preserve"> model 2 (</w:t>
      </w:r>
      <w:r w:rsidRPr="00DD2553">
        <w:rPr>
          <w:rFonts w:ascii="Arial" w:hAnsi="Arial" w:cs="Arial"/>
          <w:sz w:val="22"/>
          <w:szCs w:val="22"/>
        </w:rPr>
        <w:t>appendix</w:t>
      </w:r>
      <w:ins w:id="16" w:author="Autor">
        <w:r w:rsidR="00B03946">
          <w:rPr>
            <w:rFonts w:ascii="Arial" w:hAnsi="Arial" w:cs="Arial"/>
            <w:sz w:val="22"/>
            <w:szCs w:val="22"/>
          </w:rPr>
          <w:t xml:space="preserve"> - </w:t>
        </w:r>
        <w:r w:rsidR="00B03946">
          <w:rPr>
            <w:rFonts w:ascii="Arial" w:hAnsi="Arial" w:cs="Arial"/>
            <w:noProof/>
            <w:sz w:val="22"/>
            <w:szCs w:val="22"/>
          </w:rPr>
          <w:t>Table 2</w:t>
        </w:r>
      </w:ins>
      <w:r w:rsidRPr="00DD2553">
        <w:rPr>
          <w:rFonts w:ascii="Arial" w:hAnsi="Arial" w:cs="Arial"/>
          <w:noProof/>
          <w:sz w:val="22"/>
          <w:szCs w:val="22"/>
        </w:rPr>
        <w:t>)</w:t>
      </w:r>
      <w:commentRangeEnd w:id="14"/>
      <w:r w:rsidR="00E06629">
        <w:rPr>
          <w:rStyle w:val="Refdecomentrio"/>
          <w:lang w:eastAsia="pt-BR"/>
        </w:rPr>
        <w:commentReference w:id="14"/>
      </w:r>
      <w:commentRangeEnd w:id="15"/>
      <w:r w:rsidR="00B03946">
        <w:rPr>
          <w:rStyle w:val="Refdecomentrio"/>
          <w:lang w:eastAsia="pt-BR"/>
        </w:rPr>
        <w:commentReference w:id="15"/>
      </w:r>
    </w:p>
    <w:p w14:paraId="1E37DDCF" w14:textId="77777777" w:rsidR="00BF70AF" w:rsidRPr="00DD2553" w:rsidRDefault="00BF70AF" w:rsidP="00AF062A">
      <w:pPr>
        <w:spacing w:line="480" w:lineRule="auto"/>
        <w:jc w:val="both"/>
        <w:rPr>
          <w:rFonts w:ascii="Arial" w:hAnsi="Arial" w:cs="Arial"/>
          <w:sz w:val="22"/>
          <w:szCs w:val="22"/>
        </w:rPr>
      </w:pPr>
    </w:p>
    <w:p w14:paraId="60450C03" w14:textId="1861CB26"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b/>
          <w:bCs/>
          <w:sz w:val="22"/>
          <w:szCs w:val="22"/>
        </w:rPr>
        <w:t>Population.</w:t>
      </w:r>
      <w:r w:rsidRPr="00DD2553">
        <w:rPr>
          <w:rFonts w:ascii="Arial" w:hAnsi="Arial" w:cs="Arial"/>
          <w:sz w:val="22"/>
          <w:szCs w:val="22"/>
        </w:rPr>
        <w:t xml:space="preserve"> Looking at the population variable, it shows the tendency of PB to occur more often in large cities. In fact, the mere descriptive statistic shows that </w:t>
      </w:r>
      <w:r w:rsidR="00151F2C" w:rsidRPr="00DD2553">
        <w:rPr>
          <w:rFonts w:ascii="Arial" w:hAnsi="Arial" w:cs="Arial"/>
          <w:sz w:val="22"/>
          <w:szCs w:val="22"/>
        </w:rPr>
        <w:t>8</w:t>
      </w:r>
      <w:r w:rsidR="00E46C9B" w:rsidRPr="00DD2553">
        <w:rPr>
          <w:rFonts w:ascii="Arial" w:hAnsi="Arial" w:cs="Arial"/>
          <w:sz w:val="22"/>
          <w:szCs w:val="22"/>
        </w:rPr>
        <w:t>8</w:t>
      </w:r>
      <w:r w:rsidRPr="00DD2553">
        <w:rPr>
          <w:rFonts w:ascii="Arial" w:hAnsi="Arial" w:cs="Arial"/>
          <w:sz w:val="22"/>
          <w:szCs w:val="22"/>
        </w:rPr>
        <w:t>% of Brazilian municipalities with more than 500,000 inhabitants have adopted PB at least once, a number that falls sharply as the population size decreases. This may help to explain how PB became a famous showcase program, even though it does not have a massive diffusion in Brazilian municipalities. Before 2003, PT also concentrated its presence in medium and large cities, a fact that changes after it takes federal office, when the party begins to spread to small towns. Figure 2 displays the interaction between the PT and the municipal population, before and after 2003. It shows that the PT effect decreases in small and medium-sized cities. In cities with more than 1 million inhabitants, PT influence over PB adoption remained at a level of 80% for the whole period.  In figure 3 we have extended the analysis by comparing the chances of PB adoption in cities with PT mayors, other left-wing mayors, and centrist or right-wing parties. It can be seen that the OP is strongly correlated with leftist parties, especially in big cities.</w:t>
      </w:r>
    </w:p>
    <w:p w14:paraId="53EAC9AC" w14:textId="77777777" w:rsidR="00121B2C" w:rsidRPr="00DD2553" w:rsidRDefault="00121B2C" w:rsidP="00AF062A">
      <w:pPr>
        <w:spacing w:line="480" w:lineRule="auto"/>
        <w:ind w:firstLine="720"/>
        <w:jc w:val="both"/>
        <w:rPr>
          <w:rFonts w:ascii="Arial" w:hAnsi="Arial" w:cs="Arial"/>
          <w:sz w:val="22"/>
          <w:szCs w:val="22"/>
        </w:rPr>
      </w:pPr>
    </w:p>
    <w:p w14:paraId="7147AB9D" w14:textId="79F9E464" w:rsidR="00121B2C" w:rsidRDefault="00121B2C" w:rsidP="00AF062A">
      <w:pPr>
        <w:spacing w:line="480" w:lineRule="auto"/>
        <w:ind w:firstLine="720"/>
        <w:jc w:val="both"/>
        <w:rPr>
          <w:rFonts w:ascii="Arial" w:hAnsi="Arial" w:cs="Arial"/>
          <w:sz w:val="22"/>
          <w:szCs w:val="22"/>
        </w:rPr>
      </w:pPr>
      <w:r w:rsidRPr="00DD2553">
        <w:rPr>
          <w:rFonts w:ascii="Arial" w:hAnsi="Arial" w:cs="Arial"/>
          <w:b/>
          <w:bCs/>
          <w:sz w:val="22"/>
          <w:szCs w:val="22"/>
        </w:rPr>
        <w:t>Political Continuity:</w:t>
      </w:r>
      <w:r w:rsidRPr="00DD2553">
        <w:rPr>
          <w:rFonts w:ascii="Arial" w:hAnsi="Arial" w:cs="Arial"/>
          <w:sz w:val="22"/>
          <w:szCs w:val="22"/>
        </w:rPr>
        <w:t xml:space="preserve"> The political-administrative continuity analysis considers three variables: the continuity of the party and the mayor, and their interaction with PB adoption in the previous term (lagged dependent variable). We present thus four scenarios: (a) re-elected mayors who did not adopt PB in their first term; (b) re-elected mayors adopting PB in their first term; (c) Same party succession where the previous administration did not adopt PB; and, (d) Same party succession where the previous administration adopted PB. Figure 4 shows that re-elected mayors or parties who did not adopt PB in their first term, have a very low chance of adopting PB in the following one: around 6% and 12%, for mayors, 11% and 18%, for parties, with 95% confidence. The situation changes when the previous administration already adopted PB. In this case, the re-elected mayors have between a 29% and 41% chance of continuing PB, and a same party successor, between a 29% and 44% chance of keeping everything more constant. That is, even in the case of political continuity, the tendency of mayors is to abandon PB after the first adoption in more than half of the cases</w:t>
      </w:r>
      <w:r w:rsidRPr="00DD2553">
        <w:rPr>
          <w:rFonts w:ascii="Arial" w:hAnsi="Arial" w:cs="Arial"/>
          <w:sz w:val="22"/>
          <w:szCs w:val="22"/>
          <w:vertAlign w:val="superscript"/>
        </w:rPr>
        <w:footnoteReference w:id="26"/>
      </w:r>
      <w:r w:rsidRPr="00DD2553">
        <w:rPr>
          <w:rFonts w:ascii="Arial" w:hAnsi="Arial" w:cs="Arial"/>
          <w:sz w:val="22"/>
          <w:szCs w:val="22"/>
        </w:rPr>
        <w:t>. Another important variable to analyze is the effect of accumulated years of PB adoption</w:t>
      </w:r>
      <w:r w:rsidR="00A116BD" w:rsidRPr="00DD2553">
        <w:rPr>
          <w:rFonts w:ascii="Arial" w:hAnsi="Arial" w:cs="Arial"/>
          <w:sz w:val="22"/>
          <w:szCs w:val="22"/>
        </w:rPr>
        <w:t xml:space="preserve"> (PB Accumulative variable)</w:t>
      </w:r>
      <w:r w:rsidRPr="00DD2553">
        <w:rPr>
          <w:rFonts w:ascii="Arial" w:hAnsi="Arial" w:cs="Arial"/>
          <w:sz w:val="22"/>
          <w:szCs w:val="22"/>
        </w:rPr>
        <w:t>. As expected, the longer the program is implemented in the municipality, the greater its tendency for continuity: an increase of about 6.5% points in the chances of continuity for each accumulated year, regardless of changes of party or mayor.</w:t>
      </w:r>
    </w:p>
    <w:p w14:paraId="02BBD3D5" w14:textId="77777777" w:rsidR="00E06629" w:rsidRPr="00DD2553" w:rsidRDefault="00E06629" w:rsidP="00AF062A">
      <w:pPr>
        <w:spacing w:line="480" w:lineRule="auto"/>
        <w:ind w:firstLine="720"/>
        <w:jc w:val="both"/>
        <w:rPr>
          <w:rFonts w:ascii="Arial" w:hAnsi="Arial" w:cs="Arial"/>
          <w:sz w:val="22"/>
          <w:szCs w:val="22"/>
        </w:rPr>
      </w:pPr>
    </w:p>
    <w:p w14:paraId="658FA7F5" w14:textId="77777777" w:rsidR="00121B2C" w:rsidRPr="00DD2553" w:rsidRDefault="00121B2C" w:rsidP="00AF062A">
      <w:pPr>
        <w:spacing w:line="480" w:lineRule="auto"/>
        <w:jc w:val="both"/>
        <w:rPr>
          <w:rFonts w:ascii="Arial" w:hAnsi="Arial" w:cs="Arial"/>
          <w:b/>
          <w:bCs/>
          <w:sz w:val="22"/>
          <w:szCs w:val="22"/>
        </w:rPr>
      </w:pPr>
      <w:r w:rsidRPr="00DD2553">
        <w:rPr>
          <w:rFonts w:ascii="Arial" w:hAnsi="Arial" w:cs="Arial"/>
          <w:b/>
          <w:bCs/>
          <w:sz w:val="22"/>
          <w:szCs w:val="22"/>
        </w:rPr>
        <w:t>Figure 5 – Estimated effects of Budget per capita on PB probability</w:t>
      </w:r>
    </w:p>
    <w:p w14:paraId="7754E66E" w14:textId="77777777" w:rsidR="00E06629" w:rsidRDefault="008870C1" w:rsidP="00AF062A">
      <w:pPr>
        <w:spacing w:line="480" w:lineRule="auto"/>
        <w:jc w:val="both"/>
        <w:rPr>
          <w:rFonts w:ascii="Arial" w:hAnsi="Arial" w:cs="Arial"/>
          <w:b/>
          <w:bCs/>
          <w:noProof/>
          <w:sz w:val="22"/>
          <w:szCs w:val="22"/>
        </w:rPr>
      </w:pPr>
      <w:r w:rsidRPr="00DD2553">
        <w:rPr>
          <w:rFonts w:ascii="Arial" w:hAnsi="Arial" w:cs="Arial"/>
          <w:b/>
          <w:bCs/>
          <w:noProof/>
          <w:sz w:val="22"/>
          <w:szCs w:val="22"/>
        </w:rPr>
        <w:lastRenderedPageBreak/>
        <w:drawing>
          <wp:inline distT="0" distB="0" distL="0" distR="0" wp14:anchorId="1E306A0D" wp14:editId="305196C8">
            <wp:extent cx="4139192" cy="2877318"/>
            <wp:effectExtent l="0" t="0" r="0" b="0"/>
            <wp:docPr id="5" name="Imagem 5"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Gráfico&#10;&#10;Descrição gerada automaticamente"/>
                    <pic:cNvPicPr/>
                  </pic:nvPicPr>
                  <pic:blipFill>
                    <a:blip r:embed="rId15"/>
                    <a:stretch>
                      <a:fillRect/>
                    </a:stretch>
                  </pic:blipFill>
                  <pic:spPr>
                    <a:xfrm>
                      <a:off x="0" y="0"/>
                      <a:ext cx="4139192" cy="2877318"/>
                    </a:xfrm>
                    <a:prstGeom prst="rect">
                      <a:avLst/>
                    </a:prstGeom>
                  </pic:spPr>
                </pic:pic>
              </a:graphicData>
            </a:graphic>
          </wp:inline>
        </w:drawing>
      </w:r>
    </w:p>
    <w:p w14:paraId="42355EFF" w14:textId="14C5705D" w:rsidR="00DC24A6" w:rsidRPr="00DD2553" w:rsidRDefault="00DC24A6" w:rsidP="00AF062A">
      <w:pPr>
        <w:spacing w:line="480" w:lineRule="auto"/>
        <w:jc w:val="both"/>
        <w:rPr>
          <w:rFonts w:ascii="Arial" w:hAnsi="Arial" w:cs="Arial"/>
          <w:sz w:val="22"/>
          <w:szCs w:val="22"/>
        </w:rPr>
      </w:pPr>
      <w:commentRangeStart w:id="17"/>
      <w:commentRangeStart w:id="18"/>
      <w:r w:rsidRPr="00DD2553">
        <w:rPr>
          <w:rFonts w:ascii="Arial" w:hAnsi="Arial" w:cs="Arial"/>
          <w:b/>
          <w:bCs/>
          <w:noProof/>
          <w:sz w:val="22"/>
          <w:szCs w:val="22"/>
        </w:rPr>
        <w:t>Source:</w:t>
      </w:r>
      <w:r w:rsidRPr="00DD2553">
        <w:rPr>
          <w:rFonts w:ascii="Arial" w:hAnsi="Arial" w:cs="Arial"/>
          <w:noProof/>
          <w:sz w:val="22"/>
          <w:szCs w:val="22"/>
        </w:rPr>
        <w:t xml:space="preserve"> model 2 (</w:t>
      </w:r>
      <w:r w:rsidRPr="00DD2553">
        <w:rPr>
          <w:rFonts w:ascii="Arial" w:hAnsi="Arial" w:cs="Arial"/>
          <w:sz w:val="22"/>
          <w:szCs w:val="22"/>
        </w:rPr>
        <w:t>appendix</w:t>
      </w:r>
      <w:ins w:id="19" w:author="Autor">
        <w:r w:rsidR="00B03946">
          <w:rPr>
            <w:rFonts w:ascii="Arial" w:hAnsi="Arial" w:cs="Arial"/>
            <w:sz w:val="22"/>
            <w:szCs w:val="22"/>
          </w:rPr>
          <w:t xml:space="preserve"> - </w:t>
        </w:r>
        <w:r w:rsidR="00B03946">
          <w:rPr>
            <w:rFonts w:ascii="Arial" w:hAnsi="Arial" w:cs="Arial"/>
            <w:noProof/>
            <w:sz w:val="22"/>
            <w:szCs w:val="22"/>
          </w:rPr>
          <w:t>Table 2</w:t>
        </w:r>
      </w:ins>
      <w:r w:rsidRPr="00DD2553">
        <w:rPr>
          <w:rFonts w:ascii="Arial" w:hAnsi="Arial" w:cs="Arial"/>
          <w:noProof/>
          <w:sz w:val="22"/>
          <w:szCs w:val="22"/>
        </w:rPr>
        <w:t>)</w:t>
      </w:r>
      <w:commentRangeEnd w:id="17"/>
      <w:r w:rsidR="00E06629">
        <w:rPr>
          <w:rStyle w:val="Refdecomentrio"/>
          <w:lang w:eastAsia="pt-BR"/>
        </w:rPr>
        <w:commentReference w:id="17"/>
      </w:r>
      <w:commentRangeEnd w:id="18"/>
      <w:r w:rsidR="00B03946">
        <w:rPr>
          <w:rStyle w:val="Refdecomentrio"/>
          <w:lang w:eastAsia="pt-BR"/>
        </w:rPr>
        <w:commentReference w:id="18"/>
      </w:r>
    </w:p>
    <w:p w14:paraId="148A2B3D" w14:textId="77777777" w:rsidR="00DC24A6" w:rsidRPr="00DD2553" w:rsidRDefault="00DC24A6" w:rsidP="00AF062A">
      <w:pPr>
        <w:spacing w:line="480" w:lineRule="auto"/>
        <w:jc w:val="both"/>
        <w:rPr>
          <w:rFonts w:ascii="Arial" w:hAnsi="Arial" w:cs="Arial"/>
          <w:sz w:val="22"/>
          <w:szCs w:val="22"/>
        </w:rPr>
      </w:pPr>
    </w:p>
    <w:p w14:paraId="13A98B65" w14:textId="77777777" w:rsidR="00EC1FCB" w:rsidRPr="00DD2553" w:rsidRDefault="00EC1FCB" w:rsidP="00AF062A">
      <w:pPr>
        <w:spacing w:line="480" w:lineRule="auto"/>
        <w:jc w:val="both"/>
        <w:rPr>
          <w:rFonts w:ascii="Arial" w:hAnsi="Arial" w:cs="Arial"/>
          <w:b/>
          <w:bCs/>
          <w:sz w:val="22"/>
          <w:szCs w:val="22"/>
        </w:rPr>
      </w:pPr>
    </w:p>
    <w:p w14:paraId="6A555910" w14:textId="77777777" w:rsidR="00121B2C" w:rsidRPr="00DD2553" w:rsidRDefault="00121B2C" w:rsidP="00AF062A">
      <w:pPr>
        <w:spacing w:line="480" w:lineRule="auto"/>
        <w:jc w:val="both"/>
        <w:rPr>
          <w:rFonts w:ascii="Arial" w:hAnsi="Arial" w:cs="Arial"/>
          <w:b/>
          <w:bCs/>
          <w:sz w:val="22"/>
          <w:szCs w:val="22"/>
        </w:rPr>
      </w:pPr>
      <w:r w:rsidRPr="00DD2553">
        <w:rPr>
          <w:rFonts w:ascii="Arial" w:hAnsi="Arial" w:cs="Arial"/>
          <w:b/>
          <w:bCs/>
          <w:sz w:val="22"/>
          <w:szCs w:val="22"/>
        </w:rPr>
        <w:t xml:space="preserve"> Figure 6 – Estimated effects of Investment rate on PB odds</w:t>
      </w:r>
    </w:p>
    <w:p w14:paraId="55D4C2B7" w14:textId="77777777" w:rsidR="00E06629" w:rsidRDefault="00E06629" w:rsidP="00AF062A">
      <w:pPr>
        <w:spacing w:line="480" w:lineRule="auto"/>
        <w:jc w:val="both"/>
        <w:rPr>
          <w:rFonts w:ascii="Arial" w:hAnsi="Arial" w:cs="Arial"/>
          <w:b/>
          <w:bCs/>
          <w:noProof/>
          <w:sz w:val="22"/>
          <w:szCs w:val="22"/>
        </w:rPr>
      </w:pPr>
    </w:p>
    <w:p w14:paraId="2BF6F256" w14:textId="77777777" w:rsidR="00E06629" w:rsidRDefault="008870C1" w:rsidP="00AF062A">
      <w:pPr>
        <w:spacing w:line="480" w:lineRule="auto"/>
        <w:jc w:val="both"/>
        <w:rPr>
          <w:rFonts w:ascii="Arial" w:hAnsi="Arial" w:cs="Arial"/>
          <w:b/>
          <w:bCs/>
          <w:noProof/>
          <w:sz w:val="22"/>
          <w:szCs w:val="22"/>
        </w:rPr>
      </w:pPr>
      <w:r w:rsidRPr="00DD2553">
        <w:rPr>
          <w:rFonts w:ascii="Arial" w:hAnsi="Arial" w:cs="Arial"/>
          <w:b/>
          <w:bCs/>
          <w:noProof/>
          <w:sz w:val="22"/>
          <w:szCs w:val="22"/>
        </w:rPr>
        <w:drawing>
          <wp:inline distT="0" distB="0" distL="0" distR="0" wp14:anchorId="2CC6C4D4" wp14:editId="1F2AA034">
            <wp:extent cx="4139192" cy="2877318"/>
            <wp:effectExtent l="0" t="0" r="0" b="0"/>
            <wp:docPr id="6" name="Imagem 6"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Gráfico, Gráfico de barras&#10;&#10;Descrição gerada automaticamente"/>
                    <pic:cNvPicPr/>
                  </pic:nvPicPr>
                  <pic:blipFill>
                    <a:blip r:embed="rId16"/>
                    <a:stretch>
                      <a:fillRect/>
                    </a:stretch>
                  </pic:blipFill>
                  <pic:spPr>
                    <a:xfrm>
                      <a:off x="0" y="0"/>
                      <a:ext cx="4139192" cy="2877318"/>
                    </a:xfrm>
                    <a:prstGeom prst="rect">
                      <a:avLst/>
                    </a:prstGeom>
                  </pic:spPr>
                </pic:pic>
              </a:graphicData>
            </a:graphic>
          </wp:inline>
        </w:drawing>
      </w:r>
    </w:p>
    <w:p w14:paraId="1B17ACF4" w14:textId="757469A9" w:rsidR="00DC24A6" w:rsidRPr="00DD2553" w:rsidRDefault="00DC24A6" w:rsidP="00AF062A">
      <w:pPr>
        <w:spacing w:line="480" w:lineRule="auto"/>
        <w:jc w:val="both"/>
        <w:rPr>
          <w:rFonts w:ascii="Arial" w:hAnsi="Arial" w:cs="Arial"/>
          <w:sz w:val="22"/>
          <w:szCs w:val="22"/>
        </w:rPr>
      </w:pPr>
      <w:commentRangeStart w:id="20"/>
      <w:commentRangeStart w:id="21"/>
      <w:r w:rsidRPr="00DD2553">
        <w:rPr>
          <w:rFonts w:ascii="Arial" w:hAnsi="Arial" w:cs="Arial"/>
          <w:b/>
          <w:bCs/>
          <w:noProof/>
          <w:sz w:val="22"/>
          <w:szCs w:val="22"/>
        </w:rPr>
        <w:t>Source:</w:t>
      </w:r>
      <w:r w:rsidRPr="00DD2553">
        <w:rPr>
          <w:rFonts w:ascii="Arial" w:hAnsi="Arial" w:cs="Arial"/>
          <w:noProof/>
          <w:sz w:val="22"/>
          <w:szCs w:val="22"/>
        </w:rPr>
        <w:t xml:space="preserve"> model 2 (</w:t>
      </w:r>
      <w:r w:rsidRPr="00DD2553">
        <w:rPr>
          <w:rFonts w:ascii="Arial" w:hAnsi="Arial" w:cs="Arial"/>
          <w:sz w:val="22"/>
          <w:szCs w:val="22"/>
        </w:rPr>
        <w:t>appendix</w:t>
      </w:r>
      <w:ins w:id="22" w:author="Autor">
        <w:r w:rsidR="00B03946">
          <w:rPr>
            <w:rFonts w:ascii="Arial" w:hAnsi="Arial" w:cs="Arial"/>
            <w:sz w:val="22"/>
            <w:szCs w:val="22"/>
          </w:rPr>
          <w:t xml:space="preserve"> - </w:t>
        </w:r>
        <w:r w:rsidR="00B03946">
          <w:rPr>
            <w:rFonts w:ascii="Arial" w:hAnsi="Arial" w:cs="Arial"/>
            <w:noProof/>
            <w:sz w:val="22"/>
            <w:szCs w:val="22"/>
          </w:rPr>
          <w:t>Table 2</w:t>
        </w:r>
      </w:ins>
      <w:r w:rsidRPr="00DD2553">
        <w:rPr>
          <w:rFonts w:ascii="Arial" w:hAnsi="Arial" w:cs="Arial"/>
          <w:noProof/>
          <w:sz w:val="22"/>
          <w:szCs w:val="22"/>
        </w:rPr>
        <w:t>)</w:t>
      </w:r>
      <w:commentRangeEnd w:id="20"/>
      <w:r w:rsidR="00E06629">
        <w:rPr>
          <w:rStyle w:val="Refdecomentrio"/>
          <w:lang w:eastAsia="pt-BR"/>
        </w:rPr>
        <w:commentReference w:id="20"/>
      </w:r>
      <w:commentRangeEnd w:id="21"/>
      <w:r w:rsidR="00B03946">
        <w:rPr>
          <w:rStyle w:val="Refdecomentrio"/>
          <w:lang w:eastAsia="pt-BR"/>
        </w:rPr>
        <w:commentReference w:id="21"/>
      </w:r>
    </w:p>
    <w:p w14:paraId="7652C7FB" w14:textId="77777777" w:rsidR="00121B2C" w:rsidRPr="00DD2553" w:rsidRDefault="00121B2C" w:rsidP="00AF062A">
      <w:pPr>
        <w:spacing w:line="480" w:lineRule="auto"/>
        <w:jc w:val="both"/>
        <w:rPr>
          <w:rFonts w:ascii="Arial" w:hAnsi="Arial" w:cs="Arial"/>
          <w:sz w:val="22"/>
          <w:szCs w:val="22"/>
        </w:rPr>
      </w:pPr>
    </w:p>
    <w:p w14:paraId="60CEE2FD" w14:textId="1EC23EEC"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b/>
          <w:bCs/>
          <w:sz w:val="22"/>
          <w:szCs w:val="22"/>
        </w:rPr>
        <w:lastRenderedPageBreak/>
        <w:t>Financial Variables:</w:t>
      </w:r>
      <w:r w:rsidRPr="00DD2553">
        <w:rPr>
          <w:rFonts w:ascii="Arial" w:hAnsi="Arial" w:cs="Arial"/>
          <w:sz w:val="22"/>
          <w:szCs w:val="22"/>
        </w:rPr>
        <w:t xml:space="preserve"> The results show that the budget per capita is an important predictor for PB adoption and continuity. Figure 5 displays PB adoption probability through the interaction of budget per capita (log) and the lagged dependent variable, showing separately the effect in the case of first-time PB adoption, </w:t>
      </w:r>
      <w:r w:rsidRPr="00DD2553">
        <w:rPr>
          <w:rFonts w:ascii="Arial" w:hAnsi="Arial" w:cs="Arial"/>
          <w:i/>
          <w:sz w:val="22"/>
          <w:szCs w:val="22"/>
        </w:rPr>
        <w:t>E(PB</w:t>
      </w:r>
      <w:r w:rsidRPr="00DD2553">
        <w:rPr>
          <w:rFonts w:ascii="Arial" w:hAnsi="Arial" w:cs="Arial"/>
          <w:i/>
          <w:sz w:val="22"/>
          <w:szCs w:val="22"/>
          <w:vertAlign w:val="subscript"/>
        </w:rPr>
        <w:t>i,t</w:t>
      </w:r>
      <w:r w:rsidRPr="00DD2553">
        <w:rPr>
          <w:rFonts w:ascii="Arial" w:hAnsi="Arial" w:cs="Arial"/>
          <w:i/>
          <w:sz w:val="22"/>
          <w:szCs w:val="22"/>
        </w:rPr>
        <w:t xml:space="preserve"> = 1| PB</w:t>
      </w:r>
      <w:r w:rsidRPr="00DD2553">
        <w:rPr>
          <w:rFonts w:ascii="Arial" w:hAnsi="Arial" w:cs="Arial"/>
          <w:i/>
          <w:sz w:val="22"/>
          <w:szCs w:val="22"/>
          <w:vertAlign w:val="subscript"/>
        </w:rPr>
        <w:t>i,t-1</w:t>
      </w:r>
      <w:r w:rsidRPr="00DD2553">
        <w:rPr>
          <w:rFonts w:ascii="Arial" w:hAnsi="Arial" w:cs="Arial"/>
          <w:i/>
          <w:sz w:val="22"/>
          <w:szCs w:val="22"/>
        </w:rPr>
        <w:t xml:space="preserve"> = 0</w:t>
      </w:r>
      <w:r w:rsidR="0033183D" w:rsidRPr="00DD2553">
        <w:rPr>
          <w:rFonts w:ascii="Arial" w:hAnsi="Arial" w:cs="Arial"/>
          <w:i/>
          <w:sz w:val="22"/>
          <w:szCs w:val="22"/>
        </w:rPr>
        <w:t>)</w:t>
      </w:r>
      <w:r w:rsidRPr="00DD2553">
        <w:rPr>
          <w:rFonts w:ascii="Arial" w:hAnsi="Arial" w:cs="Arial"/>
          <w:sz w:val="22"/>
          <w:szCs w:val="22"/>
        </w:rPr>
        <w:t xml:space="preserve">, and the effect of PB continuity, that is, PB adoption in a previous administration, </w:t>
      </w:r>
      <w:r w:rsidRPr="00DD2553">
        <w:rPr>
          <w:rFonts w:ascii="Arial" w:hAnsi="Arial" w:cs="Arial"/>
          <w:i/>
          <w:sz w:val="22"/>
          <w:szCs w:val="22"/>
        </w:rPr>
        <w:t>E(PB</w:t>
      </w:r>
      <w:r w:rsidRPr="00DD2553">
        <w:rPr>
          <w:rFonts w:ascii="Arial" w:hAnsi="Arial" w:cs="Arial"/>
          <w:i/>
          <w:sz w:val="22"/>
          <w:szCs w:val="22"/>
          <w:vertAlign w:val="subscript"/>
        </w:rPr>
        <w:t>i,t</w:t>
      </w:r>
      <w:r w:rsidRPr="00DD2553">
        <w:rPr>
          <w:rFonts w:ascii="Arial" w:hAnsi="Arial" w:cs="Arial"/>
          <w:i/>
          <w:sz w:val="22"/>
          <w:szCs w:val="22"/>
        </w:rPr>
        <w:t xml:space="preserve"> = 1| PB</w:t>
      </w:r>
      <w:r w:rsidRPr="00DD2553">
        <w:rPr>
          <w:rFonts w:ascii="Arial" w:hAnsi="Arial" w:cs="Arial"/>
          <w:i/>
          <w:sz w:val="22"/>
          <w:szCs w:val="22"/>
          <w:vertAlign w:val="subscript"/>
        </w:rPr>
        <w:t>i,t-1</w:t>
      </w:r>
      <w:r w:rsidRPr="00DD2553">
        <w:rPr>
          <w:rFonts w:ascii="Arial" w:hAnsi="Arial" w:cs="Arial"/>
          <w:i/>
          <w:sz w:val="22"/>
          <w:szCs w:val="22"/>
        </w:rPr>
        <w:t xml:space="preserve"> = 1</w:t>
      </w:r>
      <w:r w:rsidR="0033183D" w:rsidRPr="00DD2553">
        <w:rPr>
          <w:rFonts w:ascii="Arial" w:hAnsi="Arial" w:cs="Arial"/>
          <w:i/>
          <w:sz w:val="22"/>
          <w:szCs w:val="22"/>
        </w:rPr>
        <w:t>)</w:t>
      </w:r>
      <w:r w:rsidRPr="00DD2553">
        <w:rPr>
          <w:rFonts w:ascii="Arial" w:hAnsi="Arial" w:cs="Arial"/>
          <w:sz w:val="22"/>
          <w:szCs w:val="22"/>
        </w:rPr>
        <w:t xml:space="preserve">. The figure shows that the increase in budget per capita increases the </w:t>
      </w:r>
      <w:r w:rsidR="00E9161B" w:rsidRPr="00DD2553">
        <w:rPr>
          <w:rFonts w:ascii="Arial" w:hAnsi="Arial" w:cs="Arial"/>
          <w:sz w:val="22"/>
          <w:szCs w:val="22"/>
        </w:rPr>
        <w:t xml:space="preserve">municipality's </w:t>
      </w:r>
      <w:r w:rsidRPr="00DD2553">
        <w:rPr>
          <w:rFonts w:ascii="Arial" w:hAnsi="Arial" w:cs="Arial"/>
          <w:sz w:val="22"/>
          <w:szCs w:val="22"/>
        </w:rPr>
        <w:t xml:space="preserve">chances to </w:t>
      </w:r>
      <w:r w:rsidR="00E9161B" w:rsidRPr="00DD2553">
        <w:rPr>
          <w:rFonts w:ascii="Arial" w:hAnsi="Arial" w:cs="Arial"/>
          <w:sz w:val="22"/>
          <w:szCs w:val="22"/>
        </w:rPr>
        <w:t xml:space="preserve">both </w:t>
      </w:r>
      <w:r w:rsidRPr="00DD2553">
        <w:rPr>
          <w:rFonts w:ascii="Arial" w:hAnsi="Arial" w:cs="Arial"/>
          <w:sz w:val="22"/>
          <w:szCs w:val="22"/>
        </w:rPr>
        <w:t xml:space="preserve">adopt </w:t>
      </w:r>
      <w:r w:rsidR="00E9161B" w:rsidRPr="00DD2553">
        <w:rPr>
          <w:rFonts w:ascii="Arial" w:hAnsi="Arial" w:cs="Arial"/>
          <w:sz w:val="22"/>
          <w:szCs w:val="22"/>
        </w:rPr>
        <w:t xml:space="preserve">and continue </w:t>
      </w:r>
      <w:r w:rsidRPr="00DD2553">
        <w:rPr>
          <w:rFonts w:ascii="Arial" w:hAnsi="Arial" w:cs="Arial"/>
          <w:sz w:val="22"/>
          <w:szCs w:val="22"/>
        </w:rPr>
        <w:t>PB. This finding corroborates our hypothesis that better fiscal capacity increases the chances of a city apply PB.</w:t>
      </w:r>
    </w:p>
    <w:p w14:paraId="7BE6F905" w14:textId="72F72F22"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 xml:space="preserve">The investment rate, on the other hand, presents a remarkably difference in behavior between municipalities which have previously adopted PB and which </w:t>
      </w:r>
      <w:r w:rsidR="0033183D" w:rsidRPr="00DD2553">
        <w:rPr>
          <w:rFonts w:ascii="Arial" w:hAnsi="Arial" w:cs="Arial"/>
          <w:sz w:val="22"/>
          <w:szCs w:val="22"/>
        </w:rPr>
        <w:t>do not</w:t>
      </w:r>
      <w:r w:rsidRPr="00DD2553">
        <w:rPr>
          <w:rFonts w:ascii="Arial" w:hAnsi="Arial" w:cs="Arial"/>
          <w:sz w:val="22"/>
          <w:szCs w:val="22"/>
        </w:rPr>
        <w:t xml:space="preserve">, as shown in Figure 6. Municipalities that have already adopted PB have a greater chance of continuing to adopt the program if they have larger investment expenditure. This finding is consistent with </w:t>
      </w:r>
      <w:r w:rsidR="004C041B" w:rsidRPr="00DD2553">
        <w:rPr>
          <w:rFonts w:ascii="Arial" w:hAnsi="Arial" w:cs="Arial"/>
          <w:sz w:val="22"/>
          <w:szCs w:val="22"/>
        </w:rPr>
        <w:t>our hypothesis</w:t>
      </w:r>
      <w:r w:rsidRPr="00DD2553">
        <w:rPr>
          <w:rFonts w:ascii="Arial" w:hAnsi="Arial" w:cs="Arial"/>
          <w:sz w:val="22"/>
          <w:szCs w:val="22"/>
        </w:rPr>
        <w:t>. However, for cases where there is no previous PB adoption, the is no significant correlation between investment rate and the probability of adopting the program.</w:t>
      </w:r>
    </w:p>
    <w:p w14:paraId="66EC3158" w14:textId="0FD82557"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Our model presents important findings that confirm our initial hypothesis that municipalities that have more budget availability are more likely to adopt and continue PB. The data show that municipalities with higher budgets per capita are more likely to adopt and continue PB and investment rate is an adequate predictor for the continuity of the program. In this way, we can affirm that, increasing budgetary rigidity contributed to the decline of PB, both by reducing its effectiveness and imposing constraints on its continuity, as our qualitative research had already suggested.</w:t>
      </w:r>
    </w:p>
    <w:p w14:paraId="0E2DF8FA" w14:textId="77777777" w:rsidR="00121B2C" w:rsidRPr="00DD2553" w:rsidRDefault="00121B2C" w:rsidP="00AF062A">
      <w:pPr>
        <w:spacing w:after="120" w:line="480" w:lineRule="auto"/>
        <w:ind w:firstLine="720"/>
        <w:jc w:val="both"/>
        <w:rPr>
          <w:rFonts w:ascii="Arial" w:hAnsi="Arial" w:cs="Arial"/>
          <w:sz w:val="22"/>
          <w:szCs w:val="22"/>
        </w:rPr>
      </w:pPr>
      <w:r w:rsidRPr="00DD2553">
        <w:rPr>
          <w:rFonts w:ascii="Arial" w:hAnsi="Arial" w:cs="Arial"/>
          <w:sz w:val="22"/>
          <w:szCs w:val="22"/>
        </w:rPr>
        <w:t xml:space="preserve">In addition to demonstrating that financial variables are key to understanding the process of a declining PB adoption rate, our model innovates by adding interactive analysis and incorporating the population and administrative continuity variables. Unlike in the analysis by Spada </w:t>
      </w:r>
      <w:r w:rsidR="004D354B" w:rsidRPr="00DD2553">
        <w:rPr>
          <w:rFonts w:ascii="Arial" w:hAnsi="Arial" w:cs="Arial"/>
          <w:noProof/>
          <w:color w:val="000000"/>
          <w:sz w:val="22"/>
          <w:szCs w:val="22"/>
        </w:rPr>
        <w:t>(2014)</w:t>
      </w:r>
      <w:r w:rsidRPr="00DD2553">
        <w:rPr>
          <w:rFonts w:ascii="Arial" w:hAnsi="Arial" w:cs="Arial"/>
          <w:sz w:val="22"/>
          <w:szCs w:val="22"/>
        </w:rPr>
        <w:t xml:space="preserve">, apart for party and political continuity variables, other </w:t>
      </w:r>
      <w:r w:rsidRPr="00DD2553">
        <w:rPr>
          <w:rFonts w:ascii="Arial" w:hAnsi="Arial" w:cs="Arial"/>
          <w:sz w:val="22"/>
          <w:szCs w:val="22"/>
        </w:rPr>
        <w:lastRenderedPageBreak/>
        <w:t>political variables did not appear as statistically significant in any of the several models tested.</w:t>
      </w:r>
    </w:p>
    <w:p w14:paraId="14B559E7" w14:textId="77777777" w:rsidR="00121B2C" w:rsidRPr="00DD2553" w:rsidRDefault="00121B2C" w:rsidP="00AF062A">
      <w:pPr>
        <w:spacing w:after="120" w:line="480" w:lineRule="auto"/>
        <w:ind w:firstLine="720"/>
        <w:jc w:val="both"/>
        <w:rPr>
          <w:rFonts w:ascii="Arial" w:hAnsi="Arial" w:cs="Arial"/>
          <w:sz w:val="22"/>
          <w:szCs w:val="22"/>
        </w:rPr>
      </w:pPr>
    </w:p>
    <w:p w14:paraId="0C46A68C" w14:textId="77777777" w:rsidR="00121B2C" w:rsidRPr="00DD2553" w:rsidRDefault="00121B2C" w:rsidP="00AF062A">
      <w:pPr>
        <w:pStyle w:val="Ttulo1"/>
        <w:spacing w:after="120"/>
        <w:jc w:val="both"/>
        <w:rPr>
          <w:rFonts w:ascii="Arial" w:hAnsi="Arial" w:cs="Arial"/>
          <w:color w:val="000000"/>
          <w:sz w:val="22"/>
          <w:szCs w:val="22"/>
        </w:rPr>
      </w:pPr>
      <w:r w:rsidRPr="00DD2553">
        <w:rPr>
          <w:rFonts w:ascii="Arial" w:hAnsi="Arial" w:cs="Arial"/>
          <w:color w:val="000000"/>
          <w:sz w:val="22"/>
          <w:szCs w:val="22"/>
        </w:rPr>
        <w:t>Final considerations</w:t>
      </w:r>
    </w:p>
    <w:p w14:paraId="0D70021C" w14:textId="77777777"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In the early 1990s, Brazilian municipalities had apparently smaller budgets but greater room for budgetary maneuver, for there were fewer fiscal regulations (and thus, local governments largely used resources by creating future debts) and less revenue and expenditure linkages. This scenario changes drastically with the subsequent set of fiscal regulations, notably the LRF. Besides its explicit scope for promoting financial equilibrium of the Federation, it also had some unintended consequences, such as decreasing local investment expenditures. In addition, social policies legislation, in order to guarantee the right for education and health services, created revenues and expenditures linkages for federal transfers to local government, which also increased local budgetary rigidity.</w:t>
      </w:r>
    </w:p>
    <w:p w14:paraId="1D0D96F5" w14:textId="77777777"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By the time the PT is elected to federal government, PB was the party’s main showcase policy, adopted massively by its prefectures (93% of PT prefectures adopted PB for the period of 1996-2000 and 87.5% for the period of 2000-2004). Taking Federal Office represented new policy opportunities and political priorities, at the same time during which PB cases began to not have the same positive results as before.</w:t>
      </w:r>
    </w:p>
    <w:p w14:paraId="175678E5" w14:textId="23804890"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The distributive conflict for budget resources among the various interested actors in the executive and in the legislative</w:t>
      </w:r>
      <w:r w:rsidR="006A2F2C" w:rsidRPr="00DD2553">
        <w:rPr>
          <w:rFonts w:ascii="Arial" w:hAnsi="Arial" w:cs="Arial"/>
          <w:sz w:val="22"/>
          <w:szCs w:val="22"/>
        </w:rPr>
        <w:t xml:space="preserve"> is </w:t>
      </w:r>
      <w:r w:rsidRPr="00DD2553">
        <w:rPr>
          <w:rFonts w:ascii="Arial" w:hAnsi="Arial" w:cs="Arial"/>
          <w:sz w:val="22"/>
          <w:szCs w:val="22"/>
        </w:rPr>
        <w:t>increase</w:t>
      </w:r>
      <w:r w:rsidR="006A2F2C" w:rsidRPr="00DD2553">
        <w:rPr>
          <w:rFonts w:ascii="Arial" w:hAnsi="Arial" w:cs="Arial"/>
          <w:sz w:val="22"/>
          <w:szCs w:val="22"/>
        </w:rPr>
        <w:t>d</w:t>
      </w:r>
      <w:r w:rsidRPr="00DD2553">
        <w:rPr>
          <w:rFonts w:ascii="Arial" w:hAnsi="Arial" w:cs="Arial"/>
          <w:sz w:val="22"/>
          <w:szCs w:val="22"/>
        </w:rPr>
        <w:t xml:space="preserve">. In this context of strong budgetary rigidity and scarcity of resources for new investments in municipalities, the maintenance of Participatory Budgeting as a local participation policy would require some type of </w:t>
      </w:r>
      <w:r w:rsidR="00574149" w:rsidRPr="00DD2553">
        <w:rPr>
          <w:rFonts w:ascii="Arial" w:hAnsi="Arial" w:cs="Arial"/>
          <w:sz w:val="22"/>
          <w:szCs w:val="22"/>
        </w:rPr>
        <w:t xml:space="preserve">incentive </w:t>
      </w:r>
      <w:r w:rsidRPr="00DD2553">
        <w:rPr>
          <w:rFonts w:ascii="Arial" w:hAnsi="Arial" w:cs="Arial"/>
          <w:sz w:val="22"/>
          <w:szCs w:val="22"/>
        </w:rPr>
        <w:t>regulation.</w:t>
      </w:r>
      <w:r w:rsidRPr="00DD2553">
        <w:rPr>
          <w:rFonts w:ascii="Arial" w:hAnsi="Arial" w:cs="Arial"/>
          <w:color w:val="000000"/>
          <w:sz w:val="22"/>
          <w:szCs w:val="22"/>
        </w:rPr>
        <w:t xml:space="preserve"> Such federal </w:t>
      </w:r>
      <w:r w:rsidR="00574149" w:rsidRPr="00DD2553">
        <w:rPr>
          <w:rFonts w:ascii="Arial" w:hAnsi="Arial" w:cs="Arial"/>
          <w:color w:val="000000"/>
          <w:sz w:val="22"/>
          <w:szCs w:val="22"/>
        </w:rPr>
        <w:t>incentives</w:t>
      </w:r>
      <w:r w:rsidRPr="00DD2553">
        <w:rPr>
          <w:rFonts w:ascii="Arial" w:hAnsi="Arial" w:cs="Arial"/>
          <w:color w:val="000000"/>
          <w:sz w:val="22"/>
          <w:szCs w:val="22"/>
        </w:rPr>
        <w:t xml:space="preserve"> are common and occur in cases of </w:t>
      </w:r>
      <w:r w:rsidRPr="00DD2553">
        <w:rPr>
          <w:rFonts w:ascii="Arial" w:hAnsi="Arial" w:cs="Arial"/>
          <w:sz w:val="22"/>
          <w:szCs w:val="22"/>
        </w:rPr>
        <w:t>Social Policy</w:t>
      </w:r>
      <w:r w:rsidRPr="00DD2553">
        <w:rPr>
          <w:rFonts w:ascii="Arial" w:hAnsi="Arial" w:cs="Arial"/>
          <w:color w:val="000000"/>
          <w:sz w:val="22"/>
          <w:szCs w:val="22"/>
        </w:rPr>
        <w:t xml:space="preserve"> Councils with high dissemination</w:t>
      </w:r>
      <w:r w:rsidR="004D354B" w:rsidRPr="00DD2553">
        <w:rPr>
          <w:rFonts w:ascii="Arial" w:hAnsi="Arial" w:cs="Arial"/>
          <w:color w:val="000000"/>
          <w:sz w:val="22"/>
          <w:szCs w:val="22"/>
        </w:rPr>
        <w:t xml:space="preserve"> </w:t>
      </w:r>
      <w:r w:rsidR="002243E6" w:rsidRPr="00DD2553">
        <w:rPr>
          <w:rFonts w:ascii="Arial" w:hAnsi="Arial" w:cs="Arial"/>
          <w:noProof/>
          <w:color w:val="000000"/>
          <w:sz w:val="22"/>
          <w:szCs w:val="22"/>
        </w:rPr>
        <w:t>(</w:t>
      </w:r>
      <w:r w:rsidR="008F2755" w:rsidRPr="00DD2553">
        <w:rPr>
          <w:rFonts w:ascii="Arial" w:hAnsi="Arial" w:cs="Arial"/>
          <w:noProof/>
          <w:color w:val="000000"/>
          <w:sz w:val="22"/>
          <w:szCs w:val="22"/>
        </w:rPr>
        <w:t xml:space="preserve">GURZA </w:t>
      </w:r>
      <w:r w:rsidR="002243E6" w:rsidRPr="00DD2553">
        <w:rPr>
          <w:rFonts w:ascii="Arial" w:hAnsi="Arial" w:cs="Arial"/>
          <w:noProof/>
          <w:color w:val="000000"/>
          <w:sz w:val="22"/>
          <w:szCs w:val="22"/>
        </w:rPr>
        <w:t>LAVALLE, BARONE, 2019; MAYKA, 2018)</w:t>
      </w:r>
      <w:r w:rsidRPr="00DD2553">
        <w:rPr>
          <w:rFonts w:ascii="Arial" w:hAnsi="Arial" w:cs="Arial"/>
          <w:color w:val="000000"/>
          <w:sz w:val="22"/>
          <w:szCs w:val="22"/>
        </w:rPr>
        <w:t xml:space="preserve">, or even in the case of PB in Peru, where there is a national law that obliges all </w:t>
      </w:r>
      <w:r w:rsidRPr="00DD2553">
        <w:rPr>
          <w:rFonts w:ascii="Arial" w:hAnsi="Arial" w:cs="Arial"/>
          <w:color w:val="000000"/>
          <w:sz w:val="22"/>
          <w:szCs w:val="22"/>
        </w:rPr>
        <w:lastRenderedPageBreak/>
        <w:t>municipalities to adopt Participatory Budgeting</w:t>
      </w:r>
      <w:r w:rsidR="004D354B" w:rsidRPr="00DD2553">
        <w:rPr>
          <w:rFonts w:ascii="Arial" w:hAnsi="Arial" w:cs="Arial"/>
          <w:color w:val="000000"/>
          <w:sz w:val="22"/>
          <w:szCs w:val="22"/>
        </w:rPr>
        <w:t xml:space="preserve"> </w:t>
      </w:r>
      <w:r w:rsidR="004D354B" w:rsidRPr="00DD2553">
        <w:rPr>
          <w:rFonts w:ascii="Arial" w:hAnsi="Arial" w:cs="Arial"/>
          <w:noProof/>
          <w:color w:val="000000"/>
          <w:sz w:val="22"/>
          <w:szCs w:val="22"/>
        </w:rPr>
        <w:t>(OLIVEIRA, 2017)</w:t>
      </w:r>
      <w:r w:rsidRPr="00DD2553">
        <w:rPr>
          <w:rFonts w:ascii="Arial" w:hAnsi="Arial" w:cs="Arial"/>
          <w:color w:val="000000"/>
          <w:sz w:val="22"/>
          <w:szCs w:val="22"/>
        </w:rPr>
        <w:t>.</w:t>
      </w:r>
      <w:r w:rsidRPr="00DD2553">
        <w:rPr>
          <w:rFonts w:ascii="Arial" w:hAnsi="Arial" w:cs="Arial"/>
          <w:sz w:val="22"/>
          <w:szCs w:val="22"/>
        </w:rPr>
        <w:t xml:space="preserve"> In the absence of other political or fiscal incentives, the program follows a trajectory of inertial </w:t>
      </w:r>
      <w:r w:rsidR="00483555" w:rsidRPr="00DD2553">
        <w:rPr>
          <w:rFonts w:ascii="Arial" w:hAnsi="Arial" w:cs="Arial"/>
          <w:sz w:val="22"/>
          <w:szCs w:val="22"/>
        </w:rPr>
        <w:t>dis</w:t>
      </w:r>
      <w:r w:rsidRPr="00DD2553">
        <w:rPr>
          <w:rFonts w:ascii="Arial" w:hAnsi="Arial" w:cs="Arial"/>
          <w:sz w:val="22"/>
          <w:szCs w:val="22"/>
        </w:rPr>
        <w:t>continuity, being gradually abandoned.</w:t>
      </w:r>
    </w:p>
    <w:p w14:paraId="0D28B2E2" w14:textId="77777777" w:rsidR="004F742A" w:rsidRPr="00A85A39" w:rsidRDefault="004F742A" w:rsidP="00AF062A">
      <w:pPr>
        <w:spacing w:line="480" w:lineRule="auto"/>
        <w:ind w:firstLine="720"/>
        <w:jc w:val="both"/>
        <w:rPr>
          <w:rFonts w:ascii="Arial" w:hAnsi="Arial" w:cs="Arial"/>
          <w:sz w:val="22"/>
          <w:szCs w:val="22"/>
        </w:rPr>
      </w:pPr>
      <w:r w:rsidRPr="00A85A39">
        <w:rPr>
          <w:rFonts w:ascii="Arial" w:hAnsi="Arial" w:cs="Arial"/>
          <w:sz w:val="22"/>
          <w:szCs w:val="22"/>
        </w:rPr>
        <w:t>What makes a policy successful is its effectiveness in delivering a public service or good. In the case of PB its effectiveness is related to its ability to fulfil its participatory goal: to allow the population to decide the priorities of budget and to see such priorities to be implemented. The availability of resources is a key a condition for its implementation. As an spin off effect, politicians are expected to be electorally rewarded if they implement effective policies, thus creating incentives for politicians to continue its implementation.</w:t>
      </w:r>
    </w:p>
    <w:p w14:paraId="3E4B13F8" w14:textId="29669DB3" w:rsidR="004F742A" w:rsidRPr="00DD2553" w:rsidRDefault="004F742A" w:rsidP="00AF062A">
      <w:pPr>
        <w:spacing w:line="480" w:lineRule="auto"/>
        <w:ind w:firstLine="720"/>
        <w:jc w:val="both"/>
        <w:rPr>
          <w:rFonts w:ascii="Arial" w:hAnsi="Arial" w:cs="Arial"/>
          <w:sz w:val="22"/>
          <w:szCs w:val="22"/>
        </w:rPr>
      </w:pPr>
      <w:r w:rsidRPr="00A85A39">
        <w:rPr>
          <w:rFonts w:ascii="Arial" w:hAnsi="Arial" w:cs="Arial"/>
          <w:sz w:val="22"/>
          <w:szCs w:val="22"/>
        </w:rPr>
        <w:t xml:space="preserve">On the other hand, with shorter resources, it is harder to deliver good services and, in the case of PB, there may be a perception of ineffectiveness of the participation: the citizens define the priorities, but there is no budget to deliver </w:t>
      </w:r>
      <w:r w:rsidRPr="00DD2553">
        <w:rPr>
          <w:rFonts w:ascii="Arial" w:hAnsi="Arial" w:cs="Arial"/>
          <w:sz w:val="22"/>
          <w:szCs w:val="22"/>
        </w:rPr>
        <w:t>the</w:t>
      </w:r>
      <w:r w:rsidRPr="00A85A39">
        <w:rPr>
          <w:rFonts w:ascii="Arial" w:hAnsi="Arial" w:cs="Arial"/>
          <w:sz w:val="22"/>
          <w:szCs w:val="22"/>
        </w:rPr>
        <w:t xml:space="preserve"> goods or services. This generates frustration among citizen</w:t>
      </w:r>
      <w:r w:rsidRPr="00DD2553">
        <w:rPr>
          <w:rFonts w:ascii="Arial" w:hAnsi="Arial" w:cs="Arial"/>
          <w:sz w:val="22"/>
          <w:szCs w:val="22"/>
        </w:rPr>
        <w:t>ship</w:t>
      </w:r>
      <w:r w:rsidRPr="00A85A39">
        <w:rPr>
          <w:rFonts w:ascii="Arial" w:hAnsi="Arial" w:cs="Arial"/>
          <w:sz w:val="22"/>
          <w:szCs w:val="22"/>
        </w:rPr>
        <w:t xml:space="preserve"> and disincentives politicians to adopt PB.</w:t>
      </w:r>
    </w:p>
    <w:p w14:paraId="4225AE55" w14:textId="77777777" w:rsidR="004F742A" w:rsidRPr="00DD2553" w:rsidRDefault="00121B2C" w:rsidP="00AF062A">
      <w:pPr>
        <w:spacing w:after="120" w:line="480" w:lineRule="auto"/>
        <w:ind w:firstLine="720"/>
        <w:jc w:val="both"/>
        <w:rPr>
          <w:rFonts w:ascii="Arial" w:hAnsi="Arial" w:cs="Arial"/>
          <w:sz w:val="22"/>
          <w:szCs w:val="22"/>
        </w:rPr>
      </w:pPr>
      <w:r w:rsidRPr="00DD2553">
        <w:rPr>
          <w:rFonts w:ascii="Arial" w:hAnsi="Arial" w:cs="Arial"/>
          <w:sz w:val="22"/>
          <w:szCs w:val="22"/>
        </w:rPr>
        <w:t>In summary, we argue that due to gradual changes in fiscal legislation, which have led to a greater rigidity of municipal budgets, as well as administrative obstacles to the execution of works, the effectiveness of the decisions made by the population on the budget has been reduced. In such a scenario, and without creating new institutional incentives for PB, new adoptions were discouraged</w:t>
      </w:r>
      <w:r w:rsidR="000118EA" w:rsidRPr="00DD2553">
        <w:rPr>
          <w:rFonts w:ascii="Arial" w:hAnsi="Arial" w:cs="Arial"/>
          <w:sz w:val="22"/>
          <w:szCs w:val="22"/>
        </w:rPr>
        <w:t>,</w:t>
      </w:r>
      <w:r w:rsidRPr="00DD2553">
        <w:rPr>
          <w:rFonts w:ascii="Arial" w:hAnsi="Arial" w:cs="Arial"/>
          <w:sz w:val="22"/>
          <w:szCs w:val="22"/>
        </w:rPr>
        <w:t xml:space="preserve"> and only long-term successful cases tended to continue. </w:t>
      </w:r>
      <w:r w:rsidR="00DF4DBF" w:rsidRPr="00DD2553">
        <w:rPr>
          <w:rFonts w:ascii="Arial" w:hAnsi="Arial" w:cs="Arial"/>
          <w:sz w:val="22"/>
          <w:szCs w:val="22"/>
        </w:rPr>
        <w:t>For 2003-2016 period,</w:t>
      </w:r>
      <w:r w:rsidRPr="00DD2553">
        <w:rPr>
          <w:rFonts w:ascii="Arial" w:hAnsi="Arial" w:cs="Arial"/>
          <w:sz w:val="22"/>
          <w:szCs w:val="22"/>
        </w:rPr>
        <w:t xml:space="preserve"> PT stops promoting PB and seizes other participatory policy alternatives in the federal government,</w:t>
      </w:r>
      <w:r w:rsidRPr="00DD2553">
        <w:rPr>
          <w:rStyle w:val="Refdenotaderodap"/>
          <w:rFonts w:ascii="Arial" w:hAnsi="Arial" w:cs="Arial"/>
          <w:sz w:val="22"/>
          <w:szCs w:val="22"/>
        </w:rPr>
        <w:footnoteReference w:id="27"/>
      </w:r>
      <w:r w:rsidRPr="00DD2553">
        <w:rPr>
          <w:rFonts w:ascii="Arial" w:hAnsi="Arial" w:cs="Arial"/>
          <w:sz w:val="22"/>
          <w:szCs w:val="22"/>
        </w:rPr>
        <w:t xml:space="preserve"> </w:t>
      </w:r>
      <w:r w:rsidR="00DB6EB6" w:rsidRPr="00DD2553">
        <w:rPr>
          <w:rFonts w:ascii="Arial" w:hAnsi="Arial" w:cs="Arial"/>
          <w:sz w:val="22"/>
          <w:szCs w:val="22"/>
        </w:rPr>
        <w:t>s</w:t>
      </w:r>
      <w:r w:rsidR="000F4590" w:rsidRPr="00DD2553">
        <w:rPr>
          <w:rFonts w:ascii="Arial" w:hAnsi="Arial" w:cs="Arial"/>
          <w:sz w:val="22"/>
          <w:szCs w:val="22"/>
        </w:rPr>
        <w:t>uch shift</w:t>
      </w:r>
      <w:r w:rsidR="00DB6EB6" w:rsidRPr="00DD2553">
        <w:rPr>
          <w:rFonts w:ascii="Arial" w:hAnsi="Arial" w:cs="Arial"/>
          <w:sz w:val="22"/>
          <w:szCs w:val="22"/>
        </w:rPr>
        <w:t xml:space="preserve"> </w:t>
      </w:r>
      <w:r w:rsidR="000F4590" w:rsidRPr="00DD2553">
        <w:rPr>
          <w:rFonts w:ascii="Arial" w:hAnsi="Arial" w:cs="Arial"/>
          <w:sz w:val="22"/>
          <w:szCs w:val="22"/>
        </w:rPr>
        <w:t>intensifies PB retrenchment</w:t>
      </w:r>
      <w:r w:rsidR="009172A2" w:rsidRPr="00DD2553">
        <w:rPr>
          <w:rFonts w:ascii="Arial" w:hAnsi="Arial" w:cs="Arial"/>
          <w:sz w:val="22"/>
          <w:szCs w:val="22"/>
        </w:rPr>
        <w:t>.</w:t>
      </w:r>
    </w:p>
    <w:p w14:paraId="42353BD9" w14:textId="1303ACFF" w:rsidR="004F742A" w:rsidRPr="00DD2553" w:rsidRDefault="004F742A" w:rsidP="00AF062A">
      <w:pPr>
        <w:spacing w:after="120" w:line="480" w:lineRule="auto"/>
        <w:ind w:firstLine="720"/>
        <w:jc w:val="both"/>
        <w:rPr>
          <w:rFonts w:ascii="Arial" w:hAnsi="Arial" w:cs="Arial"/>
          <w:sz w:val="22"/>
          <w:szCs w:val="22"/>
        </w:rPr>
      </w:pPr>
      <w:r w:rsidRPr="00DD2553">
        <w:rPr>
          <w:rFonts w:ascii="Arial" w:hAnsi="Arial" w:cs="Arial"/>
        </w:rPr>
        <w:t xml:space="preserve">Our argument original contribution relies on the reasons for PB discontinuity. As for the first time adoption our model reinforces the previous </w:t>
      </w:r>
      <w:r w:rsidRPr="00DD2553">
        <w:rPr>
          <w:rFonts w:ascii="Arial" w:hAnsi="Arial" w:cs="Arial"/>
        </w:rPr>
        <w:lastRenderedPageBreak/>
        <w:t xml:space="preserve">findings (both in quantitative and qualitative studies), that there is an important connection between the Worker’s party incumbency and the adoption of PB in the municipality. However, there is no major consensus in the literature for to the reasons for the PB abandonment, which so far had been explained </w:t>
      </w:r>
      <w:r w:rsidR="009249E0" w:rsidRPr="00DD2553">
        <w:rPr>
          <w:rFonts w:ascii="Arial" w:hAnsi="Arial" w:cs="Arial"/>
        </w:rPr>
        <w:t xml:space="preserve">strictly </w:t>
      </w:r>
      <w:r w:rsidRPr="00DD2553">
        <w:rPr>
          <w:rFonts w:ascii="Arial" w:hAnsi="Arial" w:cs="Arial"/>
        </w:rPr>
        <w:t>as a PT top-down decision (Hunter, 2010, Spada 2014): the party main goal would be to achieve national presidency and, once it was reached, the party preferences changed. Our results, on the other hand, provide a alternative explanation, based on the policy lowering effectiveness and increasing political costs, resulting in a bottom-up disappointment, w</w:t>
      </w:r>
      <w:r w:rsidR="009249E0" w:rsidRPr="00DD2553">
        <w:rPr>
          <w:rFonts w:ascii="Arial" w:hAnsi="Arial" w:cs="Arial"/>
        </w:rPr>
        <w:t xml:space="preserve">hich also explains its gradual abandonment. </w:t>
      </w:r>
    </w:p>
    <w:p w14:paraId="762CCF7C" w14:textId="6F501C09" w:rsidR="006B0B23" w:rsidRPr="00DD2553" w:rsidRDefault="009249E0" w:rsidP="00AF062A">
      <w:pPr>
        <w:spacing w:after="120" w:line="480" w:lineRule="auto"/>
        <w:ind w:firstLine="720"/>
        <w:jc w:val="both"/>
        <w:rPr>
          <w:rFonts w:ascii="Arial" w:hAnsi="Arial" w:cs="Arial"/>
          <w:sz w:val="22"/>
          <w:szCs w:val="22"/>
        </w:rPr>
      </w:pPr>
      <w:r w:rsidRPr="00DD2553">
        <w:rPr>
          <w:rFonts w:ascii="Arial" w:hAnsi="Arial" w:cs="Arial"/>
          <w:sz w:val="22"/>
          <w:szCs w:val="22"/>
        </w:rPr>
        <w:t>However, t</w:t>
      </w:r>
      <w:r w:rsidR="006B0B23" w:rsidRPr="00DD2553">
        <w:rPr>
          <w:rFonts w:ascii="Arial" w:hAnsi="Arial" w:cs="Arial"/>
          <w:sz w:val="22"/>
          <w:szCs w:val="22"/>
        </w:rPr>
        <w:t>h</w:t>
      </w:r>
      <w:r w:rsidRPr="00DD2553">
        <w:rPr>
          <w:rFonts w:ascii="Arial" w:hAnsi="Arial" w:cs="Arial"/>
          <w:sz w:val="22"/>
          <w:szCs w:val="22"/>
        </w:rPr>
        <w:t>is</w:t>
      </w:r>
      <w:r w:rsidR="006B0B23" w:rsidRPr="00DD2553">
        <w:rPr>
          <w:rFonts w:ascii="Arial" w:hAnsi="Arial" w:cs="Arial"/>
          <w:sz w:val="22"/>
          <w:szCs w:val="22"/>
        </w:rPr>
        <w:t xml:space="preserve"> argument e is centered in economic and fiscal </w:t>
      </w:r>
      <w:r w:rsidR="00F620DD" w:rsidRPr="00DD2553">
        <w:rPr>
          <w:rFonts w:ascii="Arial" w:hAnsi="Arial" w:cs="Arial"/>
          <w:sz w:val="22"/>
          <w:szCs w:val="22"/>
        </w:rPr>
        <w:t xml:space="preserve">constraints </w:t>
      </w:r>
      <w:r w:rsidR="006B0B23" w:rsidRPr="00DD2553">
        <w:rPr>
          <w:rFonts w:ascii="Arial" w:hAnsi="Arial" w:cs="Arial"/>
          <w:sz w:val="22"/>
          <w:szCs w:val="22"/>
        </w:rPr>
        <w:t xml:space="preserve">and, therefore, does not exclude political and institutional factors to be considered jointly for a </w:t>
      </w:r>
      <w:r w:rsidR="00F620DD" w:rsidRPr="00DD2553">
        <w:rPr>
          <w:rFonts w:ascii="Arial" w:hAnsi="Arial" w:cs="Arial"/>
          <w:sz w:val="22"/>
          <w:szCs w:val="22"/>
        </w:rPr>
        <w:t>broader</w:t>
      </w:r>
      <w:r w:rsidR="006B0B23" w:rsidRPr="00DD2553">
        <w:rPr>
          <w:rFonts w:ascii="Arial" w:hAnsi="Arial" w:cs="Arial"/>
          <w:sz w:val="22"/>
          <w:szCs w:val="22"/>
        </w:rPr>
        <w:t xml:space="preserve"> </w:t>
      </w:r>
      <w:r w:rsidR="00F620DD" w:rsidRPr="00DD2553">
        <w:rPr>
          <w:rFonts w:ascii="Arial" w:hAnsi="Arial" w:cs="Arial"/>
          <w:sz w:val="22"/>
          <w:szCs w:val="22"/>
        </w:rPr>
        <w:t xml:space="preserve">and stronger </w:t>
      </w:r>
      <w:r w:rsidR="006B0B23" w:rsidRPr="00DD2553">
        <w:rPr>
          <w:rFonts w:ascii="Arial" w:hAnsi="Arial" w:cs="Arial"/>
          <w:sz w:val="22"/>
          <w:szCs w:val="22"/>
        </w:rPr>
        <w:t>explanation</w:t>
      </w:r>
      <w:r w:rsidR="00F620DD" w:rsidRPr="00DD2553">
        <w:rPr>
          <w:rFonts w:ascii="Arial" w:hAnsi="Arial" w:cs="Arial"/>
          <w:sz w:val="22"/>
          <w:szCs w:val="22"/>
        </w:rPr>
        <w:t xml:space="preserve">, </w:t>
      </w:r>
      <w:r w:rsidR="006B0B23" w:rsidRPr="00DD2553">
        <w:rPr>
          <w:rFonts w:ascii="Arial" w:hAnsi="Arial" w:cs="Arial"/>
          <w:sz w:val="22"/>
          <w:szCs w:val="22"/>
        </w:rPr>
        <w:t>especially considering PT’s prominent role in promoting PB. The explanations related to the PT alliance flexibility (Bezerra, 2020</w:t>
      </w:r>
      <w:r w:rsidR="00523787" w:rsidRPr="00DD2553">
        <w:rPr>
          <w:rFonts w:ascii="Arial" w:hAnsi="Arial" w:cs="Arial"/>
          <w:sz w:val="22"/>
          <w:szCs w:val="22"/>
        </w:rPr>
        <w:t>; Souza 2021</w:t>
      </w:r>
      <w:r w:rsidR="006B0B23" w:rsidRPr="00DD2553">
        <w:rPr>
          <w:rFonts w:ascii="Arial" w:hAnsi="Arial" w:cs="Arial"/>
          <w:sz w:val="22"/>
          <w:szCs w:val="22"/>
        </w:rPr>
        <w:t xml:space="preserve">) and the party’s victory to National Office (Spada 2014, Hunter 2007, Baiocchi and Checca 2007) are in a way are interrelated events, as the first one has been a condition to the second. </w:t>
      </w:r>
      <w:r w:rsidR="00F620DD" w:rsidRPr="00DD2553">
        <w:rPr>
          <w:rFonts w:ascii="Arial" w:hAnsi="Arial" w:cs="Arial"/>
          <w:sz w:val="22"/>
          <w:szCs w:val="22"/>
        </w:rPr>
        <w:t>PT was not able to fully implement its original program, having to negotiate with its allies several policies, h</w:t>
      </w:r>
      <w:r w:rsidR="006B0B23" w:rsidRPr="00DD2553">
        <w:rPr>
          <w:rFonts w:ascii="Arial" w:hAnsi="Arial" w:cs="Arial"/>
          <w:sz w:val="22"/>
          <w:szCs w:val="22"/>
        </w:rPr>
        <w:t>aving won National Office in a broad and ideologically heterogeneous coalition, PT</w:t>
      </w:r>
      <w:r w:rsidR="00F620DD" w:rsidRPr="00DD2553">
        <w:rPr>
          <w:rFonts w:ascii="Arial" w:hAnsi="Arial" w:cs="Arial"/>
          <w:sz w:val="22"/>
          <w:szCs w:val="22"/>
        </w:rPr>
        <w:t xml:space="preserve">, among which, its participatory policies. </w:t>
      </w:r>
      <w:r w:rsidR="0026769A" w:rsidRPr="00DD2553">
        <w:rPr>
          <w:rFonts w:ascii="Arial" w:hAnsi="Arial" w:cs="Arial"/>
          <w:sz w:val="22"/>
          <w:szCs w:val="22"/>
        </w:rPr>
        <w:t>However, t</w:t>
      </w:r>
      <w:r w:rsidR="00F620DD" w:rsidRPr="00DD2553">
        <w:rPr>
          <w:rFonts w:ascii="Arial" w:hAnsi="Arial" w:cs="Arial"/>
          <w:sz w:val="22"/>
          <w:szCs w:val="22"/>
        </w:rPr>
        <w:t>he perception of a policy failure due to fiscal constraints, in such a scenario, remains a key explanation for the Party policy preference change.</w:t>
      </w:r>
    </w:p>
    <w:p w14:paraId="2A8DD86B" w14:textId="02972160" w:rsidR="00EC1FCB" w:rsidRPr="00DD2553" w:rsidRDefault="00EC1FCB" w:rsidP="00AF062A">
      <w:pPr>
        <w:jc w:val="both"/>
        <w:rPr>
          <w:rFonts w:ascii="Arial" w:hAnsi="Arial" w:cs="Arial"/>
          <w:sz w:val="22"/>
          <w:szCs w:val="22"/>
        </w:rPr>
      </w:pPr>
    </w:p>
    <w:p w14:paraId="1EB4589D" w14:textId="77777777" w:rsidR="0036515B" w:rsidRPr="00DD2553" w:rsidRDefault="002243E6" w:rsidP="00AF062A">
      <w:pPr>
        <w:widowControl w:val="0"/>
        <w:autoSpaceDE w:val="0"/>
        <w:autoSpaceDN w:val="0"/>
        <w:adjustRightInd w:val="0"/>
        <w:spacing w:after="140" w:line="288" w:lineRule="auto"/>
        <w:ind w:left="567" w:hanging="567"/>
        <w:jc w:val="both"/>
        <w:rPr>
          <w:rFonts w:ascii="Arial" w:hAnsi="Arial" w:cs="Arial"/>
          <w:b/>
          <w:bCs/>
        </w:rPr>
      </w:pPr>
      <w:r w:rsidRPr="00DD2553">
        <w:rPr>
          <w:rFonts w:ascii="Arial" w:hAnsi="Arial" w:cs="Arial"/>
          <w:b/>
          <w:bCs/>
        </w:rPr>
        <w:t>Bibliography</w:t>
      </w:r>
    </w:p>
    <w:p w14:paraId="07B84D6A" w14:textId="77777777" w:rsidR="002243E6" w:rsidRPr="00DD2553" w:rsidRDefault="002243E6" w:rsidP="00AF062A">
      <w:pPr>
        <w:widowControl w:val="0"/>
        <w:autoSpaceDE w:val="0"/>
        <w:autoSpaceDN w:val="0"/>
        <w:adjustRightInd w:val="0"/>
        <w:spacing w:after="140" w:line="288" w:lineRule="auto"/>
        <w:ind w:left="567" w:hanging="567"/>
        <w:jc w:val="both"/>
        <w:rPr>
          <w:rFonts w:ascii="Arial" w:hAnsi="Arial" w:cs="Arial"/>
        </w:rPr>
      </w:pPr>
    </w:p>
    <w:p w14:paraId="447E8ED5"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rPr>
        <w:t xml:space="preserve">ABERS, Rebecca Neara. (1996), From ideas to practice: The partido dos trabalhadores and participatory governance in Brazil. </w:t>
      </w:r>
      <w:r w:rsidRPr="00DD2553">
        <w:rPr>
          <w:rFonts w:ascii="Arial" w:hAnsi="Arial" w:cs="Arial"/>
          <w:i/>
          <w:iCs/>
          <w:noProof/>
        </w:rPr>
        <w:t>Latin American Perspectives</w:t>
      </w:r>
      <w:r w:rsidRPr="00DD2553">
        <w:rPr>
          <w:rFonts w:ascii="Arial" w:hAnsi="Arial" w:cs="Arial"/>
          <w:noProof/>
        </w:rPr>
        <w:t>, v. 23, n. 4, p. 35–53.</w:t>
      </w:r>
    </w:p>
    <w:p w14:paraId="463A6B7A"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rPr>
        <w:lastRenderedPageBreak/>
        <w:t xml:space="preserve">ABERS, Rebecca Neara (2000), </w:t>
      </w:r>
      <w:r w:rsidRPr="00DD2553">
        <w:rPr>
          <w:rFonts w:ascii="Arial" w:hAnsi="Arial" w:cs="Arial"/>
          <w:i/>
          <w:iCs/>
          <w:noProof/>
        </w:rPr>
        <w:t>Inventing Local Democracy: Grassroots Politics in Brazil</w:t>
      </w:r>
      <w:r w:rsidRPr="00DD2553">
        <w:rPr>
          <w:rFonts w:ascii="Arial" w:hAnsi="Arial" w:cs="Arial"/>
          <w:noProof/>
        </w:rPr>
        <w:t xml:space="preserve">. </w:t>
      </w:r>
      <w:r w:rsidRPr="00DD2553">
        <w:rPr>
          <w:rFonts w:ascii="Arial" w:hAnsi="Arial" w:cs="Arial"/>
          <w:noProof/>
          <w:lang w:val="pt-BR"/>
        </w:rPr>
        <w:t>Boulder: Lynne Rienner.</w:t>
      </w:r>
    </w:p>
    <w:p w14:paraId="4A3A08F4"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lang w:val="pt-BR"/>
        </w:rPr>
        <w:t xml:space="preserve">ARRETCHE, Marta (2012), </w:t>
      </w:r>
      <w:r w:rsidRPr="00DD2553">
        <w:rPr>
          <w:rFonts w:ascii="Arial" w:hAnsi="Arial" w:cs="Arial"/>
          <w:i/>
          <w:iCs/>
          <w:noProof/>
          <w:lang w:val="pt-BR"/>
        </w:rPr>
        <w:t>Democracia, federalismo e centralização no Brasil</w:t>
      </w:r>
      <w:r w:rsidRPr="00DD2553">
        <w:rPr>
          <w:rFonts w:ascii="Arial" w:hAnsi="Arial" w:cs="Arial"/>
          <w:noProof/>
          <w:lang w:val="pt-BR"/>
        </w:rPr>
        <w:t xml:space="preserve">. </w:t>
      </w:r>
      <w:r w:rsidRPr="00DD2553">
        <w:rPr>
          <w:rFonts w:ascii="Arial" w:hAnsi="Arial" w:cs="Arial"/>
          <w:noProof/>
        </w:rPr>
        <w:t xml:space="preserve">Rio de Janeiro: FGV; Editora Fiocruz.v. 1. </w:t>
      </w:r>
    </w:p>
    <w:p w14:paraId="2F76461E" w14:textId="77777777" w:rsidR="00D91D2C" w:rsidRPr="00A85A39"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rPr>
        <w:t xml:space="preserve">AVRITZER, Leonardo (2002), </w:t>
      </w:r>
      <w:r w:rsidRPr="00DD2553">
        <w:rPr>
          <w:rFonts w:ascii="Arial" w:hAnsi="Arial" w:cs="Arial"/>
          <w:i/>
          <w:iCs/>
          <w:noProof/>
        </w:rPr>
        <w:t>Democracy and the public space in Latin America</w:t>
      </w:r>
      <w:r w:rsidRPr="00DD2553">
        <w:rPr>
          <w:rFonts w:ascii="Arial" w:hAnsi="Arial" w:cs="Arial"/>
          <w:noProof/>
        </w:rPr>
        <w:t xml:space="preserve">. </w:t>
      </w:r>
      <w:r w:rsidRPr="00A85A39">
        <w:rPr>
          <w:rFonts w:ascii="Arial" w:hAnsi="Arial" w:cs="Arial"/>
          <w:noProof/>
          <w:lang w:val="pt-BR"/>
        </w:rPr>
        <w:t>Princeton: Princeton University Press.</w:t>
      </w:r>
    </w:p>
    <w:p w14:paraId="676CBFB1"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lang w:val="pt-BR"/>
        </w:rPr>
        <w:t xml:space="preserve">AVRITZER, Leonardo. (2000), Teoria democrática e deliberação pública. </w:t>
      </w:r>
      <w:r w:rsidRPr="00DD2553">
        <w:rPr>
          <w:rFonts w:ascii="Arial" w:hAnsi="Arial" w:cs="Arial"/>
          <w:i/>
          <w:iCs/>
          <w:noProof/>
          <w:lang w:val="pt-BR"/>
        </w:rPr>
        <w:t>Lua Nova: Revista de Cultura e Política</w:t>
      </w:r>
      <w:r w:rsidRPr="00DD2553">
        <w:rPr>
          <w:rFonts w:ascii="Arial" w:hAnsi="Arial" w:cs="Arial"/>
          <w:noProof/>
          <w:lang w:val="pt-BR"/>
        </w:rPr>
        <w:t>, n. 50, p. 25–46.</w:t>
      </w:r>
    </w:p>
    <w:p w14:paraId="5202DE7D"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lang w:val="pt-BR"/>
        </w:rPr>
        <w:t xml:space="preserve">AVRITZER, Leonardo; NAVARRO, Zander (2003), </w:t>
      </w:r>
      <w:r w:rsidRPr="00DD2553">
        <w:rPr>
          <w:rFonts w:ascii="Arial" w:hAnsi="Arial" w:cs="Arial"/>
          <w:i/>
          <w:iCs/>
          <w:noProof/>
          <w:lang w:val="pt-BR"/>
        </w:rPr>
        <w:t>A inovação democrática no Brasil: o orçamento participativo</w:t>
      </w:r>
      <w:r w:rsidRPr="00DD2553">
        <w:rPr>
          <w:rFonts w:ascii="Arial" w:hAnsi="Arial" w:cs="Arial"/>
          <w:noProof/>
          <w:lang w:val="pt-BR"/>
        </w:rPr>
        <w:t>. São Paulo: Cortez.</w:t>
      </w:r>
    </w:p>
    <w:p w14:paraId="531E3E8C"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lang w:val="pt-BR"/>
        </w:rPr>
        <w:t xml:space="preserve">AVRITZER, Leonardo; WAMPLER, Brian. (2004), Públicos participativos: sociedade civil e novas instituições no Brasil democrático. In: COELHO, Vera Schattan Ruas Pereira; NOBRE, Marcos (Org.) . </w:t>
      </w:r>
      <w:r w:rsidRPr="00DD2553">
        <w:rPr>
          <w:rFonts w:ascii="Arial" w:hAnsi="Arial" w:cs="Arial"/>
          <w:i/>
          <w:iCs/>
          <w:noProof/>
          <w:lang w:val="pt-BR"/>
        </w:rPr>
        <w:t>Participação e deliberação: teoria democrática e experiências institucionais no Brasil contemporânea</w:t>
      </w:r>
      <w:r w:rsidRPr="00DD2553">
        <w:rPr>
          <w:rFonts w:ascii="Arial" w:hAnsi="Arial" w:cs="Arial"/>
          <w:noProof/>
          <w:lang w:val="pt-BR"/>
        </w:rPr>
        <w:t xml:space="preserve">. </w:t>
      </w:r>
      <w:r w:rsidRPr="00DD2553">
        <w:rPr>
          <w:rFonts w:ascii="Arial" w:hAnsi="Arial" w:cs="Arial"/>
          <w:noProof/>
        </w:rPr>
        <w:t xml:space="preserve">São Paulo: Editora 34, p. 368. </w:t>
      </w:r>
    </w:p>
    <w:p w14:paraId="4A52523B"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rPr>
        <w:t xml:space="preserve">BAIOCCHI, Gianpaolo (2003), </w:t>
      </w:r>
      <w:r w:rsidRPr="00DD2553">
        <w:rPr>
          <w:rFonts w:ascii="Arial" w:hAnsi="Arial" w:cs="Arial"/>
          <w:i/>
          <w:iCs/>
          <w:noProof/>
        </w:rPr>
        <w:t>Radicals in Power: The Workers’ Party (PT) and Experiments in Urban Democracy in Brazil</w:t>
      </w:r>
      <w:r w:rsidRPr="00DD2553">
        <w:rPr>
          <w:rFonts w:ascii="Arial" w:hAnsi="Arial" w:cs="Arial"/>
          <w:noProof/>
        </w:rPr>
        <w:t>. London: Zed Books.</w:t>
      </w:r>
    </w:p>
    <w:p w14:paraId="53298550"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rPr>
        <w:t xml:space="preserve">BAIOCCHI, Gianpaolo; HELLER, Patrick; SILVA, Marcelo Kunrath. (2008), Making Space for Civil Society: Institutional Reforms and Local Democracy in Brazil. </w:t>
      </w:r>
      <w:r w:rsidRPr="00DD2553">
        <w:rPr>
          <w:rFonts w:ascii="Arial" w:hAnsi="Arial" w:cs="Arial"/>
          <w:i/>
          <w:iCs/>
          <w:noProof/>
          <w:lang w:val="pt-BR"/>
        </w:rPr>
        <w:t>Social Forces</w:t>
      </w:r>
      <w:r w:rsidRPr="00DD2553">
        <w:rPr>
          <w:rFonts w:ascii="Arial" w:hAnsi="Arial" w:cs="Arial"/>
          <w:noProof/>
          <w:lang w:val="pt-BR"/>
        </w:rPr>
        <w:t>, v. 86, p. 911–936.</w:t>
      </w:r>
    </w:p>
    <w:p w14:paraId="517E722F" w14:textId="3D0483F9"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lang w:val="pt-BR"/>
        </w:rPr>
        <w:t xml:space="preserve">BEZERRA, Carla de Paiva. (2019), Os sentidos da Participação para o Partido dos Trabalhadores (1980-2016). </w:t>
      </w:r>
      <w:r w:rsidRPr="00DD2553">
        <w:rPr>
          <w:rFonts w:ascii="Arial" w:hAnsi="Arial" w:cs="Arial"/>
          <w:i/>
          <w:iCs/>
          <w:noProof/>
          <w:lang w:val="pt-BR"/>
        </w:rPr>
        <w:t>Revista Brasileira de Ciências Sociais</w:t>
      </w:r>
      <w:r w:rsidRPr="00DD2553">
        <w:rPr>
          <w:rFonts w:ascii="Arial" w:hAnsi="Arial" w:cs="Arial"/>
          <w:noProof/>
          <w:lang w:val="pt-BR"/>
        </w:rPr>
        <w:t>, v. 34, n. 100.</w:t>
      </w:r>
    </w:p>
    <w:p w14:paraId="70E65CA7" w14:textId="77777777" w:rsidR="003114C8" w:rsidRPr="00DD2553" w:rsidRDefault="004D1B74"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lang w:val="pt-BR"/>
        </w:rPr>
        <w:t xml:space="preserve">BEZERRA, C. de P. (2020). </w:t>
      </w:r>
      <w:r w:rsidRPr="00DD2553">
        <w:rPr>
          <w:rFonts w:ascii="Arial" w:hAnsi="Arial" w:cs="Arial"/>
          <w:i/>
          <w:iCs/>
          <w:lang w:val="pt-BR"/>
        </w:rPr>
        <w:t>Ideologia e governabilidade: As políticas participativas nos governos do PT</w:t>
      </w:r>
      <w:r w:rsidRPr="00DD2553">
        <w:rPr>
          <w:rFonts w:ascii="Arial" w:hAnsi="Arial" w:cs="Arial"/>
          <w:lang w:val="pt-BR"/>
        </w:rPr>
        <w:t xml:space="preserve"> [Tese de Doutorado]. Universidade de São Paulo (USP).</w:t>
      </w:r>
      <w:r w:rsidR="003114C8" w:rsidRPr="00DD2553">
        <w:rPr>
          <w:rFonts w:ascii="Arial" w:hAnsi="Arial" w:cs="Arial"/>
          <w:noProof/>
          <w:lang w:val="pt-BR"/>
        </w:rPr>
        <w:t xml:space="preserve"> </w:t>
      </w:r>
    </w:p>
    <w:p w14:paraId="7AEF4F36"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lang w:val="pt-BR"/>
        </w:rPr>
        <w:t xml:space="preserve">BORBA, Julian; LÜCHMANN, Lígia Helena Hahn (2007), </w:t>
      </w:r>
      <w:r w:rsidRPr="00DD2553">
        <w:rPr>
          <w:rFonts w:ascii="Arial" w:hAnsi="Arial" w:cs="Arial"/>
          <w:i/>
          <w:iCs/>
          <w:noProof/>
          <w:lang w:val="pt-BR"/>
        </w:rPr>
        <w:t>Orçamento participativo: análise das experiências desenvolvidas em Santa Catarina</w:t>
      </w:r>
      <w:r w:rsidRPr="00DD2553">
        <w:rPr>
          <w:rFonts w:ascii="Arial" w:hAnsi="Arial" w:cs="Arial"/>
          <w:noProof/>
          <w:lang w:val="pt-BR"/>
        </w:rPr>
        <w:t xml:space="preserve">. </w:t>
      </w:r>
      <w:r w:rsidRPr="00DD2553">
        <w:rPr>
          <w:rFonts w:ascii="Arial" w:hAnsi="Arial" w:cs="Arial"/>
          <w:noProof/>
        </w:rPr>
        <w:t>Florianópolis: Editora Insular.</w:t>
      </w:r>
    </w:p>
    <w:p w14:paraId="49BEB829"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rPr>
        <w:t xml:space="preserve">BRAMBOR, Thomas; CLARK, William Roberts; GOLDER, Matt. (2006), Understanding interaction models: Improving empirical analyses. </w:t>
      </w:r>
      <w:r w:rsidRPr="00DD2553">
        <w:rPr>
          <w:rFonts w:ascii="Arial" w:hAnsi="Arial" w:cs="Arial"/>
          <w:i/>
          <w:iCs/>
          <w:noProof/>
        </w:rPr>
        <w:t>Political Analysis</w:t>
      </w:r>
      <w:r w:rsidRPr="00DD2553">
        <w:rPr>
          <w:rFonts w:ascii="Arial" w:hAnsi="Arial" w:cs="Arial"/>
          <w:noProof/>
        </w:rPr>
        <w:t>, v. 14, n. 1, p. 63–82.</w:t>
      </w:r>
    </w:p>
    <w:p w14:paraId="34ABEC50"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rPr>
        <w:t xml:space="preserve">CABANNES, Yves (2004), </w:t>
      </w:r>
      <w:r w:rsidRPr="00DD2553">
        <w:rPr>
          <w:rFonts w:ascii="Arial" w:hAnsi="Arial" w:cs="Arial"/>
          <w:i/>
          <w:iCs/>
          <w:noProof/>
        </w:rPr>
        <w:t>72 frequently asked questions about participatory budgeting</w:t>
      </w:r>
      <w:r w:rsidRPr="00DD2553">
        <w:rPr>
          <w:rFonts w:ascii="Arial" w:hAnsi="Arial" w:cs="Arial"/>
          <w:noProof/>
        </w:rPr>
        <w:t xml:space="preserve">. </w:t>
      </w:r>
      <w:r w:rsidRPr="00DD2553">
        <w:rPr>
          <w:rFonts w:ascii="Arial" w:hAnsi="Arial" w:cs="Arial"/>
          <w:noProof/>
          <w:lang w:val="pt-BR"/>
        </w:rPr>
        <w:t>Nairobi, Kenya: UN Habitat Global Campaign on Urban Governance.</w:t>
      </w:r>
    </w:p>
    <w:p w14:paraId="429596B9"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lang w:val="pt-BR"/>
        </w:rPr>
        <w:t xml:space="preserve">DAGNINO, Evelina (2002), </w:t>
      </w:r>
      <w:r w:rsidRPr="00DD2553">
        <w:rPr>
          <w:rFonts w:ascii="Arial" w:hAnsi="Arial" w:cs="Arial"/>
          <w:i/>
          <w:iCs/>
          <w:noProof/>
          <w:lang w:val="pt-BR"/>
        </w:rPr>
        <w:t>Sociedade civil e espaços públicos no Brasil</w:t>
      </w:r>
      <w:r w:rsidRPr="00DD2553">
        <w:rPr>
          <w:rFonts w:ascii="Arial" w:hAnsi="Arial" w:cs="Arial"/>
          <w:noProof/>
          <w:lang w:val="pt-BR"/>
        </w:rPr>
        <w:t>. Sâo Paulo: Paz e Terra; Editora Unicamp.</w:t>
      </w:r>
    </w:p>
    <w:p w14:paraId="7FC412FE"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lang w:val="pt-BR"/>
        </w:rPr>
        <w:t xml:space="preserve">DIAS, Marcia Ribeiro (2002), </w:t>
      </w:r>
      <w:r w:rsidRPr="00DD2553">
        <w:rPr>
          <w:rFonts w:ascii="Arial" w:hAnsi="Arial" w:cs="Arial"/>
          <w:i/>
          <w:iCs/>
          <w:noProof/>
          <w:lang w:val="pt-BR"/>
        </w:rPr>
        <w:t>Sob o signo da vontade popular: o orçamento participativo e o dilema da câmara municipal de Porto Alegre</w:t>
      </w:r>
      <w:r w:rsidRPr="00DD2553">
        <w:rPr>
          <w:rFonts w:ascii="Arial" w:hAnsi="Arial" w:cs="Arial"/>
          <w:noProof/>
          <w:lang w:val="pt-BR"/>
        </w:rPr>
        <w:t xml:space="preserve">. </w:t>
      </w:r>
      <w:r w:rsidRPr="00DD2553">
        <w:rPr>
          <w:rFonts w:ascii="Arial" w:hAnsi="Arial" w:cs="Arial"/>
          <w:noProof/>
        </w:rPr>
        <w:t>Belo Horizonte: Editora UFMG.</w:t>
      </w:r>
    </w:p>
    <w:p w14:paraId="201987AC"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rPr>
        <w:lastRenderedPageBreak/>
        <w:t xml:space="preserve">DOUGLASS, Mike; FRIEDMANN, John (1998), </w:t>
      </w:r>
      <w:r w:rsidRPr="00DD2553">
        <w:rPr>
          <w:rFonts w:ascii="Arial" w:hAnsi="Arial" w:cs="Arial"/>
          <w:i/>
          <w:iCs/>
          <w:noProof/>
        </w:rPr>
        <w:t>Cities for citizens: planning and the rise of civil society in a global age</w:t>
      </w:r>
      <w:r w:rsidRPr="00DD2553">
        <w:rPr>
          <w:rFonts w:ascii="Arial" w:hAnsi="Arial" w:cs="Arial"/>
          <w:noProof/>
        </w:rPr>
        <w:t xml:space="preserve">. </w:t>
      </w:r>
      <w:r w:rsidRPr="00DD2553">
        <w:rPr>
          <w:rFonts w:ascii="Arial" w:hAnsi="Arial" w:cs="Arial"/>
          <w:noProof/>
          <w:lang w:val="pt-BR"/>
        </w:rPr>
        <w:t>West Sussex: Wiley.</w:t>
      </w:r>
    </w:p>
    <w:p w14:paraId="0E768C75"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lang w:val="pt-BR"/>
        </w:rPr>
        <w:t xml:space="preserve">FEDOZZI, Luciano; LIMA, Kátia Cacilda Pereira; MARTINS, André. Desigualdade na ampliação das inovações participativas: características dos municípios com Orçamentos Participativos no Brasil. </w:t>
      </w:r>
      <w:r w:rsidRPr="00DD2553">
        <w:rPr>
          <w:rFonts w:ascii="Arial" w:hAnsi="Arial" w:cs="Arial"/>
          <w:noProof/>
        </w:rPr>
        <w:t xml:space="preserve">2014, Caxambu: ANPOCS, 2014. </w:t>
      </w:r>
    </w:p>
    <w:p w14:paraId="74F7161B"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rPr>
        <w:t>FRAGOZO, Marcelo</w:t>
      </w:r>
      <w:r w:rsidR="0053163F" w:rsidRPr="00DD2553">
        <w:rPr>
          <w:rFonts w:ascii="Arial" w:hAnsi="Arial" w:cs="Arial"/>
          <w:noProof/>
        </w:rPr>
        <w:t xml:space="preserve"> (2017),</w:t>
      </w:r>
      <w:r w:rsidRPr="00DD2553">
        <w:rPr>
          <w:rFonts w:ascii="Arial" w:hAnsi="Arial" w:cs="Arial"/>
          <w:noProof/>
        </w:rPr>
        <w:t xml:space="preserve"> </w:t>
      </w:r>
      <w:r w:rsidRPr="00DD2553">
        <w:rPr>
          <w:rFonts w:ascii="Arial" w:hAnsi="Arial" w:cs="Arial"/>
          <w:i/>
          <w:iCs/>
          <w:noProof/>
        </w:rPr>
        <w:t>Interview about Fortaleza Participatory Budgeting. Interviewer: (author, omitter for blind review). Date: 10 august 2017. Location: São Paulo -SP. Duration: 35 min</w:t>
      </w:r>
      <w:r w:rsidRPr="00DD2553">
        <w:rPr>
          <w:rFonts w:ascii="Arial" w:hAnsi="Arial" w:cs="Arial"/>
          <w:noProof/>
        </w:rPr>
        <w:t>.</w:t>
      </w:r>
    </w:p>
    <w:p w14:paraId="4617ED17"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rPr>
        <w:t xml:space="preserve">GANUZA, Ernesto; BAIOCCHI, Gianpaolo. (2012), The Power of Ambiguity: How Participatory Budgeting Travels the Globe. </w:t>
      </w:r>
      <w:r w:rsidRPr="00DD2553">
        <w:rPr>
          <w:rFonts w:ascii="Arial" w:hAnsi="Arial" w:cs="Arial"/>
          <w:i/>
          <w:iCs/>
          <w:noProof/>
        </w:rPr>
        <w:t>Journal of Deliberative Democracy</w:t>
      </w:r>
      <w:r w:rsidRPr="00DD2553">
        <w:rPr>
          <w:rFonts w:ascii="Arial" w:hAnsi="Arial" w:cs="Arial"/>
          <w:noProof/>
        </w:rPr>
        <w:t>, v. 8, n. 2, p. 8.</w:t>
      </w:r>
    </w:p>
    <w:p w14:paraId="1EEF58C2"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rPr>
        <w:t xml:space="preserve">GOLDFRANK, Benjamin (2012), </w:t>
      </w:r>
      <w:r w:rsidRPr="00DD2553">
        <w:rPr>
          <w:rFonts w:ascii="Arial" w:hAnsi="Arial" w:cs="Arial"/>
          <w:i/>
          <w:iCs/>
          <w:noProof/>
        </w:rPr>
        <w:t>Deepening Local Democracy in Latin America: Participation, Decentralization, and the Left</w:t>
      </w:r>
      <w:r w:rsidRPr="00DD2553">
        <w:rPr>
          <w:rFonts w:ascii="Arial" w:hAnsi="Arial" w:cs="Arial"/>
          <w:noProof/>
        </w:rPr>
        <w:t>. University Park: Pennsylvania State University Press.</w:t>
      </w:r>
    </w:p>
    <w:p w14:paraId="5F2CD64D"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rPr>
        <w:t xml:space="preserve">GOLDFRANK, Benjamin. (2007), The politics of deepening local democracy: Decentralization, party institutionalization, and participation. </w:t>
      </w:r>
      <w:r w:rsidRPr="00DD2553">
        <w:rPr>
          <w:rFonts w:ascii="Arial" w:hAnsi="Arial" w:cs="Arial"/>
          <w:i/>
          <w:iCs/>
          <w:noProof/>
          <w:lang w:val="pt-BR"/>
        </w:rPr>
        <w:t>Comparative Politics</w:t>
      </w:r>
      <w:r w:rsidRPr="00DD2553">
        <w:rPr>
          <w:rFonts w:ascii="Arial" w:hAnsi="Arial" w:cs="Arial"/>
          <w:noProof/>
          <w:lang w:val="pt-BR"/>
        </w:rPr>
        <w:t>, v. 39, n. 2.</w:t>
      </w:r>
    </w:p>
    <w:p w14:paraId="56264148"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lang w:val="pt-BR"/>
        </w:rPr>
        <w:t xml:space="preserve">GUICHENEY, Hellen; JUNQUEIRA, Murilo de Oliveira; ARAÚJO, Victor. (2018), O debate sobre o federalismo e suas implicações para a governabilidade no Brasil (1988-2015). </w:t>
      </w:r>
      <w:r w:rsidRPr="00DD2553">
        <w:rPr>
          <w:rFonts w:ascii="Arial" w:hAnsi="Arial" w:cs="Arial"/>
          <w:i/>
          <w:iCs/>
          <w:noProof/>
          <w:lang w:val="pt-BR"/>
        </w:rPr>
        <w:t>Revista Brasileira de Informação Bibliográfica em Ciências Sociais - BIB</w:t>
      </w:r>
      <w:r w:rsidRPr="00DD2553">
        <w:rPr>
          <w:rFonts w:ascii="Arial" w:hAnsi="Arial" w:cs="Arial"/>
          <w:noProof/>
          <w:lang w:val="pt-BR"/>
        </w:rPr>
        <w:t>, v. 83, p. 69–92.</w:t>
      </w:r>
    </w:p>
    <w:p w14:paraId="751A6472" w14:textId="77777777" w:rsidR="00D91D2C" w:rsidRPr="00DD2553" w:rsidRDefault="00B679B9"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color w:val="000000"/>
          <w:lang w:val="pt-BR"/>
        </w:rPr>
        <w:t xml:space="preserve">GURZA </w:t>
      </w:r>
      <w:r w:rsidRPr="00DD2553">
        <w:rPr>
          <w:rFonts w:ascii="Arial" w:hAnsi="Arial" w:cs="Arial"/>
          <w:noProof/>
          <w:lang w:val="pt-BR"/>
        </w:rPr>
        <w:t>LAVALLE, Adrián.</w:t>
      </w:r>
      <w:r w:rsidR="00D91D2C" w:rsidRPr="00DD2553">
        <w:rPr>
          <w:rFonts w:ascii="Arial" w:hAnsi="Arial" w:cs="Arial"/>
          <w:lang w:val="pt-BR"/>
        </w:rPr>
        <w:t xml:space="preserve"> </w:t>
      </w:r>
      <w:r w:rsidR="00D91D2C" w:rsidRPr="00DD2553">
        <w:rPr>
          <w:rFonts w:ascii="Arial" w:hAnsi="Arial" w:cs="Arial"/>
          <w:noProof/>
          <w:lang w:val="pt-BR"/>
        </w:rPr>
        <w:t xml:space="preserve">(2003), Sem pena nem glória: o debate sobre a sociedade civil nos anos 1990. </w:t>
      </w:r>
      <w:r w:rsidR="00D91D2C" w:rsidRPr="00DD2553">
        <w:rPr>
          <w:rFonts w:ascii="Arial" w:hAnsi="Arial" w:cs="Arial"/>
          <w:i/>
          <w:iCs/>
          <w:noProof/>
          <w:lang w:val="pt-BR"/>
        </w:rPr>
        <w:t>Novos Estudos - CEBRAP</w:t>
      </w:r>
      <w:r w:rsidR="00D91D2C" w:rsidRPr="00DD2553">
        <w:rPr>
          <w:rFonts w:ascii="Arial" w:hAnsi="Arial" w:cs="Arial"/>
          <w:noProof/>
          <w:lang w:val="pt-BR"/>
        </w:rPr>
        <w:t>, n. 66, p. 91–109.</w:t>
      </w:r>
    </w:p>
    <w:p w14:paraId="1C148868" w14:textId="77777777" w:rsidR="00D91D2C" w:rsidRPr="00DD2553" w:rsidRDefault="00B679B9"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color w:val="000000"/>
          <w:lang w:val="pt-BR"/>
        </w:rPr>
        <w:t xml:space="preserve">GURZA </w:t>
      </w:r>
      <w:r w:rsidRPr="00DD2553">
        <w:rPr>
          <w:rFonts w:ascii="Arial" w:hAnsi="Arial" w:cs="Arial"/>
          <w:noProof/>
          <w:lang w:val="pt-BR"/>
        </w:rPr>
        <w:t xml:space="preserve">LAVALLE, Adrian; BARONE, Leonardo. </w:t>
      </w:r>
      <w:r w:rsidR="00D91D2C" w:rsidRPr="00DD2553">
        <w:rPr>
          <w:rFonts w:ascii="Arial" w:hAnsi="Arial" w:cs="Arial"/>
          <w:noProof/>
        </w:rPr>
        <w:t xml:space="preserve">(2019), Councils, Associations, and Inequality. In: ARRETCHE, Marta T. S. (Org.) . </w:t>
      </w:r>
      <w:r w:rsidR="00D91D2C" w:rsidRPr="00DD2553">
        <w:rPr>
          <w:rFonts w:ascii="Arial" w:hAnsi="Arial" w:cs="Arial"/>
          <w:i/>
          <w:iCs/>
          <w:noProof/>
        </w:rPr>
        <w:t>Paths of Inequality in Brazil - A Half-Century of Changes</w:t>
      </w:r>
      <w:r w:rsidR="00D91D2C" w:rsidRPr="00DD2553">
        <w:rPr>
          <w:rFonts w:ascii="Arial" w:hAnsi="Arial" w:cs="Arial"/>
          <w:noProof/>
        </w:rPr>
        <w:t xml:space="preserve">. Springer International Publishing, p. 25. </w:t>
      </w:r>
    </w:p>
    <w:p w14:paraId="0C1FBE24" w14:textId="77777777" w:rsidR="00D91D2C" w:rsidRPr="00DD2553" w:rsidRDefault="00B679B9" w:rsidP="00AF062A">
      <w:pPr>
        <w:widowControl w:val="0"/>
        <w:autoSpaceDE w:val="0"/>
        <w:autoSpaceDN w:val="0"/>
        <w:adjustRightInd w:val="0"/>
        <w:spacing w:after="140"/>
        <w:ind w:left="567" w:hanging="567"/>
        <w:jc w:val="both"/>
        <w:rPr>
          <w:rFonts w:ascii="Arial" w:hAnsi="Arial" w:cs="Arial"/>
        </w:rPr>
      </w:pPr>
      <w:r w:rsidRPr="00DD2553">
        <w:rPr>
          <w:rFonts w:ascii="Arial" w:hAnsi="Arial" w:cs="Arial"/>
          <w:noProof/>
          <w:color w:val="000000"/>
        </w:rPr>
        <w:t xml:space="preserve">GURZA </w:t>
      </w:r>
      <w:r w:rsidRPr="00DD2553">
        <w:rPr>
          <w:rFonts w:ascii="Arial" w:hAnsi="Arial" w:cs="Arial"/>
          <w:noProof/>
        </w:rPr>
        <w:t>LAVALLE, Adrián</w:t>
      </w:r>
      <w:r w:rsidR="00D91D2C" w:rsidRPr="00DD2553">
        <w:rPr>
          <w:rFonts w:ascii="Arial" w:hAnsi="Arial" w:cs="Arial"/>
          <w:noProof/>
        </w:rPr>
        <w:t xml:space="preserve">; HOUTZAGER, Peter P.; CASTELLO, Graziela. </w:t>
      </w:r>
      <w:r w:rsidR="00D91D2C" w:rsidRPr="00DD2553">
        <w:rPr>
          <w:rFonts w:ascii="Arial" w:hAnsi="Arial" w:cs="Arial"/>
          <w:noProof/>
          <w:lang w:val="pt-BR"/>
        </w:rPr>
        <w:t xml:space="preserve">(2006), Democracia, pluralização da representação e sociedade civil. </w:t>
      </w:r>
      <w:r w:rsidR="00D91D2C" w:rsidRPr="00DD2553">
        <w:rPr>
          <w:rFonts w:ascii="Arial" w:hAnsi="Arial" w:cs="Arial"/>
          <w:i/>
        </w:rPr>
        <w:t>Lua Nova: Revista de Cultura e Política</w:t>
      </w:r>
      <w:r w:rsidR="00D91D2C" w:rsidRPr="00DD2553">
        <w:rPr>
          <w:rFonts w:ascii="Arial" w:hAnsi="Arial" w:cs="Arial"/>
        </w:rPr>
        <w:t>, n. 67, p. 49–103.</w:t>
      </w:r>
    </w:p>
    <w:p w14:paraId="14A343EC" w14:textId="38CE1B08"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rPr>
        <w:t xml:space="preserve">HUNTER, Wendy (2010), </w:t>
      </w:r>
      <w:r w:rsidRPr="00DD2553">
        <w:rPr>
          <w:rFonts w:ascii="Arial" w:hAnsi="Arial" w:cs="Arial"/>
          <w:i/>
          <w:iCs/>
          <w:noProof/>
        </w:rPr>
        <w:t>The Transformation of the Workers’ Party in Brazil, 1989-2009</w:t>
      </w:r>
      <w:r w:rsidRPr="00DD2553">
        <w:rPr>
          <w:rFonts w:ascii="Arial" w:hAnsi="Arial" w:cs="Arial"/>
          <w:noProof/>
        </w:rPr>
        <w:t>. New York: Cambridge University Press.</w:t>
      </w:r>
    </w:p>
    <w:p w14:paraId="56716344"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rPr>
        <w:t xml:space="preserve">IMAI, Kosuke; KING, Gary; LAU, Olivia. (2008), Toward A Common Framework for Statistical Analysis and Development. </w:t>
      </w:r>
      <w:r w:rsidRPr="00DD2553">
        <w:rPr>
          <w:rFonts w:ascii="Arial" w:hAnsi="Arial" w:cs="Arial"/>
          <w:i/>
          <w:iCs/>
          <w:noProof/>
        </w:rPr>
        <w:t>Journal of Computational and Graphical Statistics</w:t>
      </w:r>
      <w:r w:rsidRPr="00DD2553">
        <w:rPr>
          <w:rFonts w:ascii="Arial" w:hAnsi="Arial" w:cs="Arial"/>
          <w:noProof/>
        </w:rPr>
        <w:t>, v. 17, n. 4, p. 892–913.</w:t>
      </w:r>
    </w:p>
    <w:p w14:paraId="5020966E" w14:textId="7760EF0F"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A85A39">
        <w:rPr>
          <w:rFonts w:ascii="Arial" w:hAnsi="Arial" w:cs="Arial"/>
        </w:rPr>
        <w:t xml:space="preserve">LEITE, Cristiane K; PERES, Ursula Dias. </w:t>
      </w:r>
      <w:r w:rsidRPr="00DD2553">
        <w:rPr>
          <w:rFonts w:ascii="Arial" w:hAnsi="Arial" w:cs="Arial"/>
          <w:noProof/>
          <w:lang w:val="pt-BR"/>
        </w:rPr>
        <w:t xml:space="preserve">(2010), Lei de Responsabilidade Fiscal, federalismo e políticas públicas: um balanço crítico dos impactos da LRF nos municípios brasileiros. In: CUNHA, Alexandre; AQUINO, Bernardo Luseni; AQUINO, Maria De (Org.) . </w:t>
      </w:r>
      <w:r w:rsidRPr="00DD2553">
        <w:rPr>
          <w:rFonts w:ascii="Arial" w:hAnsi="Arial" w:cs="Arial"/>
          <w:i/>
          <w:iCs/>
          <w:noProof/>
          <w:lang w:val="pt-BR"/>
        </w:rPr>
        <w:t>Estado, instituições e democracia: república. Volume 1</w:t>
      </w:r>
      <w:r w:rsidRPr="00DD2553">
        <w:rPr>
          <w:rFonts w:ascii="Arial" w:hAnsi="Arial" w:cs="Arial"/>
          <w:noProof/>
          <w:lang w:val="pt-BR"/>
        </w:rPr>
        <w:t xml:space="preserve">. Brasília - DF: Ipea, p. 213–249. </w:t>
      </w:r>
    </w:p>
    <w:p w14:paraId="0D37D72D"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lang w:val="pt-BR"/>
        </w:rPr>
        <w:t xml:space="preserve">LÜCHMANN, Lígia Helena Hahn. (2014), 25 anos de Orçamento Participativo: </w:t>
      </w:r>
      <w:r w:rsidRPr="00DD2553">
        <w:rPr>
          <w:rFonts w:ascii="Arial" w:hAnsi="Arial" w:cs="Arial"/>
          <w:noProof/>
          <w:lang w:val="pt-BR"/>
        </w:rPr>
        <w:lastRenderedPageBreak/>
        <w:t xml:space="preserve">algumas reflexões analíticas. </w:t>
      </w:r>
      <w:r w:rsidRPr="00DD2553">
        <w:rPr>
          <w:rFonts w:ascii="Arial" w:hAnsi="Arial" w:cs="Arial"/>
          <w:i/>
          <w:iCs/>
          <w:noProof/>
          <w:lang w:val="pt-BR"/>
        </w:rPr>
        <w:t>Política &amp; Sociedade</w:t>
      </w:r>
      <w:r w:rsidRPr="00DD2553">
        <w:rPr>
          <w:rFonts w:ascii="Arial" w:hAnsi="Arial" w:cs="Arial"/>
          <w:noProof/>
          <w:lang w:val="pt-BR"/>
        </w:rPr>
        <w:t>, v. 13, n. 28, p. 167.</w:t>
      </w:r>
    </w:p>
    <w:p w14:paraId="35B2E0DC" w14:textId="3728A5C2" w:rsidR="00B14051" w:rsidRPr="00DD2553" w:rsidRDefault="00D91D2C" w:rsidP="00AF062A">
      <w:pPr>
        <w:widowControl w:val="0"/>
        <w:autoSpaceDE w:val="0"/>
        <w:autoSpaceDN w:val="0"/>
        <w:adjustRightInd w:val="0"/>
        <w:spacing w:after="140"/>
        <w:jc w:val="both"/>
        <w:rPr>
          <w:rFonts w:ascii="Arial" w:hAnsi="Arial" w:cs="Arial"/>
          <w:noProof/>
          <w:lang w:val="pt-BR"/>
        </w:rPr>
      </w:pPr>
      <w:r w:rsidRPr="00DD2553">
        <w:rPr>
          <w:rFonts w:ascii="Arial" w:hAnsi="Arial" w:cs="Arial"/>
          <w:noProof/>
          <w:lang w:val="pt-BR"/>
        </w:rPr>
        <w:t xml:space="preserve">LÜCHMANN, Lígia Helena Hahn. (2002), </w:t>
      </w:r>
      <w:r w:rsidRPr="00DD2553">
        <w:rPr>
          <w:rFonts w:ascii="Arial" w:hAnsi="Arial" w:cs="Arial"/>
          <w:i/>
          <w:iCs/>
          <w:noProof/>
          <w:lang w:val="pt-BR"/>
        </w:rPr>
        <w:t>Possibilidades e limites da democracia deliberativa: a experiência do Orçamento Participativo de Porto Alegre</w:t>
      </w:r>
      <w:r w:rsidRPr="00DD2553">
        <w:rPr>
          <w:rFonts w:ascii="Arial" w:hAnsi="Arial" w:cs="Arial"/>
          <w:noProof/>
          <w:lang w:val="pt-BR"/>
        </w:rPr>
        <w:t xml:space="preserve">. Unicamp, </w:t>
      </w:r>
    </w:p>
    <w:p w14:paraId="49103767" w14:textId="38C6909C" w:rsidR="00B14051" w:rsidRPr="00DD2553" w:rsidRDefault="00B14051" w:rsidP="00AF062A">
      <w:pPr>
        <w:widowControl w:val="0"/>
        <w:autoSpaceDE w:val="0"/>
        <w:autoSpaceDN w:val="0"/>
        <w:adjustRightInd w:val="0"/>
        <w:spacing w:after="140"/>
        <w:ind w:left="567" w:hanging="567"/>
        <w:jc w:val="both"/>
        <w:rPr>
          <w:rFonts w:ascii="Arial" w:hAnsi="Arial" w:cs="Arial"/>
          <w:sz w:val="22"/>
          <w:szCs w:val="22"/>
        </w:rPr>
      </w:pPr>
      <w:r w:rsidRPr="00DD2553">
        <w:rPr>
          <w:rFonts w:ascii="Arial" w:hAnsi="Arial" w:cs="Arial"/>
          <w:sz w:val="22"/>
          <w:szCs w:val="22"/>
          <w:lang w:val="pt-BR"/>
        </w:rPr>
        <w:t xml:space="preserve">MARQUETTI, A., Campos, G. A. de, Pires, R., &amp; Moraes, A. J. G. de (Orgs.). (2008). </w:t>
      </w:r>
      <w:r w:rsidRPr="00DD2553">
        <w:rPr>
          <w:rFonts w:ascii="Arial" w:hAnsi="Arial" w:cs="Arial"/>
          <w:i/>
          <w:iCs/>
          <w:sz w:val="22"/>
          <w:szCs w:val="22"/>
          <w:lang w:val="pt-BR"/>
        </w:rPr>
        <w:t>Democracia participativa e redistribuição: Análise de experiências de orçamento participativo</w:t>
      </w:r>
      <w:r w:rsidRPr="00DD2553">
        <w:rPr>
          <w:rFonts w:ascii="Arial" w:hAnsi="Arial" w:cs="Arial"/>
          <w:sz w:val="22"/>
          <w:szCs w:val="22"/>
          <w:lang w:val="pt-BR"/>
        </w:rPr>
        <w:t xml:space="preserve"> (1a ed). </w:t>
      </w:r>
      <w:r w:rsidRPr="00DD2553">
        <w:rPr>
          <w:rFonts w:ascii="Arial" w:hAnsi="Arial" w:cs="Arial"/>
          <w:sz w:val="22"/>
          <w:szCs w:val="22"/>
        </w:rPr>
        <w:t>Xamã.</w:t>
      </w:r>
    </w:p>
    <w:p w14:paraId="575BCEE9" w14:textId="2FA0DB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rPr>
        <w:t xml:space="preserve">MAYKA, Lindsay (2018), </w:t>
      </w:r>
      <w:r w:rsidRPr="00DD2553">
        <w:rPr>
          <w:rFonts w:ascii="Arial" w:hAnsi="Arial" w:cs="Arial"/>
          <w:i/>
          <w:iCs/>
          <w:noProof/>
        </w:rPr>
        <w:t>Building Participatory Institutions in Latin America. Advancing Institutional Change through Sectoral Reform, Policy Entrepreneurs, and Reform Coalitions</w:t>
      </w:r>
      <w:r w:rsidRPr="00DD2553">
        <w:rPr>
          <w:rFonts w:ascii="Arial" w:hAnsi="Arial" w:cs="Arial"/>
          <w:noProof/>
        </w:rPr>
        <w:t xml:space="preserve">. </w:t>
      </w:r>
      <w:r w:rsidRPr="00DD2553">
        <w:rPr>
          <w:rFonts w:ascii="Arial" w:hAnsi="Arial" w:cs="Arial"/>
          <w:noProof/>
          <w:lang w:val="pt-BR"/>
        </w:rPr>
        <w:t>Cambridge, New York: Cambridge University Press.</w:t>
      </w:r>
    </w:p>
    <w:p w14:paraId="781D9FBA"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lang w:val="pt-BR"/>
        </w:rPr>
        <w:t xml:space="preserve">MENEZES, Rafael Terra De; JÚNIOR, Rudinei Toneto. (2006), Regras fiscais no Brasil: a influência da LRF sobre as categorias de despesa dos municípios. </w:t>
      </w:r>
      <w:r w:rsidRPr="00DD2553">
        <w:rPr>
          <w:rFonts w:ascii="Arial" w:hAnsi="Arial" w:cs="Arial"/>
          <w:i/>
          <w:iCs/>
          <w:noProof/>
          <w:lang w:val="pt-BR"/>
        </w:rPr>
        <w:t>planejamento e políticas públicas</w:t>
      </w:r>
      <w:r w:rsidRPr="00DD2553">
        <w:rPr>
          <w:rFonts w:ascii="Arial" w:hAnsi="Arial" w:cs="Arial"/>
          <w:noProof/>
          <w:lang w:val="pt-BR"/>
        </w:rPr>
        <w:t>, v. 26, p. 7–36.</w:t>
      </w:r>
    </w:p>
    <w:p w14:paraId="55EFE556" w14:textId="77777777" w:rsidR="00FE5BAF" w:rsidRPr="00DD2553" w:rsidRDefault="00FE5BAF"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lang w:val="pt-BR"/>
        </w:rPr>
        <w:t xml:space="preserve">MOTTA, Alexandre Ribeiro (2010), </w:t>
      </w:r>
      <w:r w:rsidRPr="00DD2553">
        <w:rPr>
          <w:rFonts w:ascii="Arial" w:hAnsi="Arial" w:cs="Arial"/>
          <w:i/>
          <w:iCs/>
          <w:noProof/>
          <w:lang w:val="pt-BR"/>
        </w:rPr>
        <w:t>O Combate ao Desperdício No Gasto Público: Uma Reflexão Baseada Na Comparação Entre Os Sistemas de Compra Privado, Público Federal Norte-Americano e Brasileiro</w:t>
      </w:r>
      <w:r w:rsidRPr="00DD2553">
        <w:rPr>
          <w:rFonts w:ascii="Arial" w:hAnsi="Arial" w:cs="Arial"/>
          <w:noProof/>
          <w:lang w:val="pt-BR"/>
        </w:rPr>
        <w:t>. Campinas:Universidade Estadual de Campinas, Instituto de Economia (master thesis).</w:t>
      </w:r>
    </w:p>
    <w:p w14:paraId="23858FAB"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rPr>
        <w:t xml:space="preserve">NYLEN, William. (2003), An enduring legacy? Popular participation in the aftermath of the Participatory Budgets of João Monlevade and Betim. In: BAIOCCHI, Gianpaolo (Org.) . </w:t>
      </w:r>
      <w:r w:rsidRPr="00DD2553">
        <w:rPr>
          <w:rFonts w:ascii="Arial" w:hAnsi="Arial" w:cs="Arial"/>
          <w:i/>
          <w:iCs/>
          <w:noProof/>
        </w:rPr>
        <w:t>Radicals in Power: The Workers’ Party (PT) and Experiments in Urban Democracy in Brazil</w:t>
      </w:r>
      <w:r w:rsidRPr="00DD2553">
        <w:rPr>
          <w:rFonts w:ascii="Arial" w:hAnsi="Arial" w:cs="Arial"/>
          <w:noProof/>
        </w:rPr>
        <w:t xml:space="preserve">. London: Zed Books, p. 91–112. </w:t>
      </w:r>
    </w:p>
    <w:p w14:paraId="55E55894"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rPr>
        <w:t xml:space="preserve">OLIVEIRA, Osmany Porto (2017), </w:t>
      </w:r>
      <w:r w:rsidRPr="00DD2553">
        <w:rPr>
          <w:rFonts w:ascii="Arial" w:hAnsi="Arial" w:cs="Arial"/>
          <w:i/>
          <w:iCs/>
          <w:noProof/>
        </w:rPr>
        <w:t>International Policy Diffusion and Participatory Budgeting - Ambassadors of Participation, International Institutions and Transnational Networks</w:t>
      </w:r>
      <w:r w:rsidRPr="00DD2553">
        <w:rPr>
          <w:rFonts w:ascii="Arial" w:hAnsi="Arial" w:cs="Arial"/>
          <w:noProof/>
        </w:rPr>
        <w:t xml:space="preserve">. </w:t>
      </w:r>
      <w:r w:rsidRPr="00DD2553">
        <w:rPr>
          <w:rFonts w:ascii="Arial" w:hAnsi="Arial" w:cs="Arial"/>
          <w:noProof/>
          <w:lang w:val="pt-BR"/>
        </w:rPr>
        <w:t>Cham: Springer International Publishing, Palgrave Macmillan.</w:t>
      </w:r>
    </w:p>
    <w:p w14:paraId="5A840E37"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lang w:val="pt-BR"/>
        </w:rPr>
        <w:t xml:space="preserve">PERES, Ursula Dias; MATTOS, Bruna Barcellos. (2017), A participação social e o conflito distributivo na planificação e orçamentação públicas: o caso do município de São Paulo. </w:t>
      </w:r>
      <w:r w:rsidRPr="00DD2553">
        <w:rPr>
          <w:rFonts w:ascii="Arial" w:hAnsi="Arial" w:cs="Arial"/>
          <w:i/>
          <w:iCs/>
          <w:noProof/>
          <w:lang w:val="pt-BR"/>
        </w:rPr>
        <w:t>Cadernos Gestão Pública e Cidadania</w:t>
      </w:r>
      <w:r w:rsidRPr="00DD2553">
        <w:rPr>
          <w:rFonts w:ascii="Arial" w:hAnsi="Arial" w:cs="Arial"/>
          <w:noProof/>
          <w:lang w:val="pt-BR"/>
        </w:rPr>
        <w:t>, v. 22, n. 73.</w:t>
      </w:r>
    </w:p>
    <w:p w14:paraId="172235C4"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lang w:val="pt-BR"/>
        </w:rPr>
        <w:t xml:space="preserve">PIRES, Valdemir; MARTINS, Larissa. (2011), Orçamento Participativo (OP) após vinte anos de experiências no Brasil: mais qualidade na gestão orçamentária municipal? </w:t>
      </w:r>
      <w:r w:rsidRPr="00DD2553">
        <w:rPr>
          <w:rFonts w:ascii="Arial" w:hAnsi="Arial" w:cs="Arial"/>
          <w:i/>
          <w:iCs/>
          <w:noProof/>
          <w:lang w:val="pt-BR"/>
        </w:rPr>
        <w:t>Revista Capital Científico - Eletrônica (RCC</w:t>
      </w:r>
      <w:r w:rsidRPr="00DD2553">
        <w:rPr>
          <w:rFonts w:ascii="Arial" w:hAnsi="Arial" w:cs="Arial"/>
          <w:i/>
          <w:iCs/>
          <w:noProof/>
        </w:rPr>
        <w:t>ҽ</w:t>
      </w:r>
      <w:r w:rsidRPr="00DD2553">
        <w:rPr>
          <w:rFonts w:ascii="Arial" w:hAnsi="Arial" w:cs="Arial"/>
          <w:i/>
          <w:iCs/>
          <w:noProof/>
          <w:lang w:val="pt-BR"/>
        </w:rPr>
        <w:t>) - ISSN 2177-4153</w:t>
      </w:r>
      <w:r w:rsidRPr="00DD2553">
        <w:rPr>
          <w:rFonts w:ascii="Arial" w:hAnsi="Arial" w:cs="Arial"/>
          <w:noProof/>
          <w:lang w:val="pt-BR"/>
        </w:rPr>
        <w:t>, v. 9, n. 2, p. 99–109.</w:t>
      </w:r>
    </w:p>
    <w:p w14:paraId="16755541"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lang w:val="pt-BR"/>
        </w:rPr>
        <w:t>PONTUAL, Pedro</w:t>
      </w:r>
      <w:r w:rsidR="0053163F" w:rsidRPr="00DD2553">
        <w:rPr>
          <w:rFonts w:ascii="Arial" w:hAnsi="Arial" w:cs="Arial"/>
          <w:noProof/>
          <w:lang w:val="pt-BR"/>
        </w:rPr>
        <w:t xml:space="preserve"> (2014),</w:t>
      </w:r>
      <w:r w:rsidRPr="00DD2553">
        <w:rPr>
          <w:rFonts w:ascii="Arial" w:hAnsi="Arial" w:cs="Arial"/>
          <w:noProof/>
          <w:lang w:val="pt-BR"/>
        </w:rPr>
        <w:t xml:space="preserve"> </w:t>
      </w:r>
      <w:r w:rsidRPr="00DD2553">
        <w:rPr>
          <w:rFonts w:ascii="Arial" w:hAnsi="Arial" w:cs="Arial"/>
          <w:i/>
          <w:iCs/>
          <w:noProof/>
          <w:lang w:val="pt-BR"/>
        </w:rPr>
        <w:t xml:space="preserve">Interview about Participatory Politics. </w:t>
      </w:r>
      <w:r w:rsidRPr="00DD2553">
        <w:rPr>
          <w:rFonts w:ascii="Arial" w:hAnsi="Arial" w:cs="Arial"/>
          <w:i/>
          <w:iCs/>
          <w:noProof/>
        </w:rPr>
        <w:t xml:space="preserve">Interviewer: (author, omitted for blind review). </w:t>
      </w:r>
      <w:r w:rsidRPr="00DD2553">
        <w:rPr>
          <w:rFonts w:ascii="Arial" w:hAnsi="Arial" w:cs="Arial"/>
          <w:i/>
          <w:iCs/>
          <w:noProof/>
          <w:lang w:val="pt-BR"/>
        </w:rPr>
        <w:t>Date: 27 Mar 2014. Brasília-DF. Duration: 120 min.</w:t>
      </w:r>
    </w:p>
    <w:p w14:paraId="2E54692B"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lang w:val="pt-BR"/>
        </w:rPr>
        <w:t xml:space="preserve">RIBEIRO, Ana Clara Torres; GRAZIA, Grazia De (2003), </w:t>
      </w:r>
      <w:r w:rsidRPr="00DD2553">
        <w:rPr>
          <w:rFonts w:ascii="Arial" w:hAnsi="Arial" w:cs="Arial"/>
          <w:i/>
          <w:iCs/>
          <w:noProof/>
          <w:lang w:val="pt-BR"/>
        </w:rPr>
        <w:t>Experiências de orçamento participativo no Brasil: período de 1997 a 2000</w:t>
      </w:r>
      <w:r w:rsidRPr="00DD2553">
        <w:rPr>
          <w:rFonts w:ascii="Arial" w:hAnsi="Arial" w:cs="Arial"/>
          <w:noProof/>
          <w:lang w:val="pt-BR"/>
        </w:rPr>
        <w:t>. Petrópolis: Editora Vozes.</w:t>
      </w:r>
    </w:p>
    <w:p w14:paraId="77536631"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lang w:val="pt-BR"/>
        </w:rPr>
        <w:t xml:space="preserve">SANTOS, Boaventura de Sousa. (1998), Participatory Budgeting in Porto Alegre: </w:t>
      </w:r>
      <w:r w:rsidRPr="00DD2553">
        <w:rPr>
          <w:rFonts w:ascii="Arial" w:hAnsi="Arial" w:cs="Arial"/>
          <w:noProof/>
          <w:lang w:val="pt-BR"/>
        </w:rPr>
        <w:lastRenderedPageBreak/>
        <w:t xml:space="preserve">Toward a Redistributive Democracy. </w:t>
      </w:r>
      <w:r w:rsidRPr="00DD2553">
        <w:rPr>
          <w:rFonts w:ascii="Arial" w:hAnsi="Arial" w:cs="Arial"/>
          <w:i/>
          <w:iCs/>
          <w:noProof/>
          <w:lang w:val="pt-BR"/>
        </w:rPr>
        <w:t>Politics and Society</w:t>
      </w:r>
      <w:r w:rsidRPr="00DD2553">
        <w:rPr>
          <w:rFonts w:ascii="Arial" w:hAnsi="Arial" w:cs="Arial"/>
          <w:noProof/>
          <w:lang w:val="pt-BR"/>
        </w:rPr>
        <w:t>, v. 4, n. 26, p. 461–510.</w:t>
      </w:r>
    </w:p>
    <w:p w14:paraId="55846241"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lang w:val="pt-BR"/>
        </w:rPr>
        <w:t xml:space="preserve">SANTOS, Boaventura de Sousa; AVRITZER, Leonardo. (2009), Para ampliar o cânone democrático. </w:t>
      </w:r>
      <w:r w:rsidRPr="00DD2553">
        <w:rPr>
          <w:rFonts w:ascii="Arial" w:hAnsi="Arial" w:cs="Arial"/>
          <w:i/>
          <w:iCs/>
          <w:noProof/>
          <w:lang w:val="pt-BR"/>
        </w:rPr>
        <w:t>Democratizar a democracia: os caminhos da democracia participativa</w:t>
      </w:r>
      <w:r w:rsidRPr="00DD2553">
        <w:rPr>
          <w:rFonts w:ascii="Arial" w:hAnsi="Arial" w:cs="Arial"/>
          <w:noProof/>
          <w:lang w:val="pt-BR"/>
        </w:rPr>
        <w:t xml:space="preserve">. Rio de Janeiro: Civilização Brasileira, p. 39–43. </w:t>
      </w:r>
    </w:p>
    <w:p w14:paraId="52BA4C93"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lang w:val="pt-BR"/>
        </w:rPr>
        <w:t xml:space="preserve">SCHETTINI, Bernardo P. (2012), Análises da dinâmica orçamentária dos municípios brasileiros: Uma aplicação da metodologia var com dados empilhados. </w:t>
      </w:r>
      <w:r w:rsidRPr="00DD2553">
        <w:rPr>
          <w:rFonts w:ascii="Arial" w:hAnsi="Arial" w:cs="Arial"/>
          <w:i/>
          <w:iCs/>
          <w:noProof/>
        </w:rPr>
        <w:t>Economia Aplicada</w:t>
      </w:r>
      <w:r w:rsidRPr="00DD2553">
        <w:rPr>
          <w:rFonts w:ascii="Arial" w:hAnsi="Arial" w:cs="Arial"/>
          <w:noProof/>
        </w:rPr>
        <w:t>, v. 16, n. 2, p. 291–310.</w:t>
      </w:r>
    </w:p>
    <w:p w14:paraId="501891FF"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rPr>
        <w:t xml:space="preserve">SHAH, Anwar (2007), </w:t>
      </w:r>
      <w:r w:rsidRPr="00DD2553">
        <w:rPr>
          <w:rFonts w:ascii="Arial" w:hAnsi="Arial" w:cs="Arial"/>
          <w:i/>
          <w:iCs/>
          <w:noProof/>
        </w:rPr>
        <w:t>Participatory Budgeting</w:t>
      </w:r>
      <w:r w:rsidRPr="00DD2553">
        <w:rPr>
          <w:rFonts w:ascii="Arial" w:hAnsi="Arial" w:cs="Arial"/>
          <w:noProof/>
        </w:rPr>
        <w:t>. Washington D.C: The World Bank.</w:t>
      </w:r>
    </w:p>
    <w:p w14:paraId="59A5C15F"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rPr>
        <w:t xml:space="preserve">SINTOMER, Yves; HERZBERG, Carsten; RÖCKE, Anja. (2008), Participatory budgeting in Europe: Potentials and challenges. </w:t>
      </w:r>
      <w:r w:rsidRPr="00DD2553">
        <w:rPr>
          <w:rFonts w:ascii="Arial" w:hAnsi="Arial" w:cs="Arial"/>
          <w:i/>
          <w:iCs/>
          <w:noProof/>
        </w:rPr>
        <w:t>International Journal of Urban and Regional Research</w:t>
      </w:r>
      <w:r w:rsidRPr="00DD2553">
        <w:rPr>
          <w:rFonts w:ascii="Arial" w:hAnsi="Arial" w:cs="Arial"/>
          <w:noProof/>
        </w:rPr>
        <w:t>, v. 32, n. 1, p. 164–178.</w:t>
      </w:r>
    </w:p>
    <w:p w14:paraId="46F83C44"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rPr>
        <w:t xml:space="preserve">SINTOMER, Yves; HERZBERG, Carsten; RÖCKE, Anja. (2012), Transnational models of citizen participation: The case of participatory budgeting. </w:t>
      </w:r>
      <w:r w:rsidRPr="00DD2553">
        <w:rPr>
          <w:rFonts w:ascii="Arial" w:hAnsi="Arial" w:cs="Arial"/>
          <w:i/>
          <w:iCs/>
          <w:noProof/>
        </w:rPr>
        <w:t>Sociologias</w:t>
      </w:r>
      <w:r w:rsidRPr="00DD2553">
        <w:rPr>
          <w:rFonts w:ascii="Arial" w:hAnsi="Arial" w:cs="Arial"/>
          <w:noProof/>
        </w:rPr>
        <w:t>, n. 30, p. 70–116.</w:t>
      </w:r>
    </w:p>
    <w:p w14:paraId="3C2CE5FA"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rPr>
        <w:t>SORIANO, Joaquim (2014)</w:t>
      </w:r>
      <w:r w:rsidR="0053163F" w:rsidRPr="00DD2553">
        <w:rPr>
          <w:rFonts w:ascii="Arial" w:hAnsi="Arial" w:cs="Arial"/>
        </w:rPr>
        <w:t>,</w:t>
      </w:r>
      <w:r w:rsidRPr="00DD2553">
        <w:rPr>
          <w:rFonts w:ascii="Arial" w:hAnsi="Arial" w:cs="Arial"/>
        </w:rPr>
        <w:t xml:space="preserve"> </w:t>
      </w:r>
      <w:r w:rsidRPr="00DD2553">
        <w:rPr>
          <w:rFonts w:ascii="Arial" w:hAnsi="Arial" w:cs="Arial"/>
          <w:i/>
          <w:iCs/>
        </w:rPr>
        <w:t xml:space="preserve">Interview about PT and Participatory Politics. Interviewer: (author, omitted for blind review). Date: 18 Mar 2014. São Paulo -SP. </w:t>
      </w:r>
      <w:r w:rsidRPr="00DD2553">
        <w:rPr>
          <w:rFonts w:ascii="Arial" w:hAnsi="Arial" w:cs="Arial"/>
          <w:i/>
          <w:iCs/>
          <w:lang w:val="pt-BR"/>
        </w:rPr>
        <w:t>Duration: 50 min.</w:t>
      </w:r>
    </w:p>
    <w:p w14:paraId="217F8987" w14:textId="6F507B5B"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lang w:val="pt-BR"/>
        </w:rPr>
        <w:t xml:space="preserve">SOUZA, Luciana Andressa Martins </w:t>
      </w:r>
      <w:r w:rsidR="00BF2DCA" w:rsidRPr="00DD2553">
        <w:rPr>
          <w:rFonts w:ascii="Arial" w:hAnsi="Arial" w:cs="Arial"/>
          <w:noProof/>
          <w:lang w:val="pt-BR"/>
        </w:rPr>
        <w:t>d</w:t>
      </w:r>
      <w:r w:rsidRPr="00DD2553">
        <w:rPr>
          <w:rFonts w:ascii="Arial" w:hAnsi="Arial" w:cs="Arial"/>
          <w:noProof/>
          <w:lang w:val="pt-BR"/>
        </w:rPr>
        <w:t xml:space="preserve">e. (2011), Orçamento participativo e as novas dinâmicas políticas locais. </w:t>
      </w:r>
      <w:r w:rsidRPr="00DD2553">
        <w:rPr>
          <w:rFonts w:ascii="Arial" w:hAnsi="Arial" w:cs="Arial"/>
          <w:i/>
          <w:iCs/>
          <w:noProof/>
          <w:lang w:val="pt-BR"/>
        </w:rPr>
        <w:t>Lua Nova</w:t>
      </w:r>
      <w:r w:rsidRPr="00DD2553">
        <w:rPr>
          <w:rFonts w:ascii="Arial" w:hAnsi="Arial" w:cs="Arial"/>
          <w:noProof/>
          <w:lang w:val="pt-BR"/>
        </w:rPr>
        <w:t>, n. 84, p. 245–285.</w:t>
      </w:r>
    </w:p>
    <w:p w14:paraId="203A5279" w14:textId="7D993616" w:rsidR="00BF2DCA"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lang w:val="pt-BR"/>
        </w:rPr>
        <w:t xml:space="preserve">SOUZA, Luciana Andressa Martins </w:t>
      </w:r>
      <w:r w:rsidR="00BF2DCA" w:rsidRPr="00DD2553">
        <w:rPr>
          <w:rFonts w:ascii="Arial" w:hAnsi="Arial" w:cs="Arial"/>
          <w:noProof/>
          <w:lang w:val="pt-BR"/>
        </w:rPr>
        <w:t>d</w:t>
      </w:r>
      <w:r w:rsidRPr="00DD2553">
        <w:rPr>
          <w:rFonts w:ascii="Arial" w:hAnsi="Arial" w:cs="Arial"/>
          <w:noProof/>
          <w:lang w:val="pt-BR"/>
        </w:rPr>
        <w:t xml:space="preserve">e. (2016), “Virada institucional”: o debate sobre o papel das instituições e dos atores políticos locais nas três gerações de estudos sobre o Orçamento Participativo. </w:t>
      </w:r>
      <w:r w:rsidRPr="00DD2553">
        <w:rPr>
          <w:rFonts w:ascii="Arial" w:hAnsi="Arial" w:cs="Arial"/>
          <w:i/>
          <w:iCs/>
          <w:noProof/>
          <w:lang w:val="pt-BR"/>
        </w:rPr>
        <w:t>Revista Brasileira de Informação Bibliográfica em Ciências Sociais - BIB</w:t>
      </w:r>
      <w:r w:rsidRPr="00DD2553">
        <w:rPr>
          <w:rFonts w:ascii="Arial" w:hAnsi="Arial" w:cs="Arial"/>
          <w:noProof/>
          <w:lang w:val="pt-BR"/>
        </w:rPr>
        <w:t>, n. 79, p. 83–103.</w:t>
      </w:r>
    </w:p>
    <w:p w14:paraId="15524622" w14:textId="77777777" w:rsidR="00BF2DCA" w:rsidRPr="00A85A39" w:rsidRDefault="00BF2DCA" w:rsidP="00AF062A">
      <w:pPr>
        <w:widowControl w:val="0"/>
        <w:autoSpaceDE w:val="0"/>
        <w:autoSpaceDN w:val="0"/>
        <w:adjustRightInd w:val="0"/>
        <w:spacing w:after="140"/>
        <w:ind w:left="567" w:hanging="567"/>
        <w:jc w:val="both"/>
        <w:rPr>
          <w:rFonts w:ascii="Arial" w:hAnsi="Arial" w:cs="Arial"/>
          <w:noProof/>
        </w:rPr>
      </w:pPr>
      <w:r w:rsidRPr="00A85A39">
        <w:rPr>
          <w:rFonts w:ascii="Arial" w:hAnsi="Arial" w:cs="Arial"/>
          <w:lang w:val="pt-BR"/>
        </w:rPr>
        <w:t xml:space="preserve">SOUZA, </w:t>
      </w:r>
      <w:r w:rsidRPr="00DD2553">
        <w:rPr>
          <w:rFonts w:ascii="Arial" w:hAnsi="Arial" w:cs="Arial"/>
          <w:noProof/>
          <w:lang w:val="pt-BR"/>
        </w:rPr>
        <w:t>Luciana Andressa Martins</w:t>
      </w:r>
      <w:r w:rsidRPr="00A85A39">
        <w:rPr>
          <w:rFonts w:ascii="Arial" w:hAnsi="Arial" w:cs="Arial"/>
          <w:lang w:val="pt-BR"/>
        </w:rPr>
        <w:t xml:space="preserve"> de. (2021). Partidos, governo e Legislativo nas disputas do Orçamento Participativo: Uma análise comparativa. </w:t>
      </w:r>
      <w:r w:rsidRPr="00DD2553">
        <w:rPr>
          <w:rFonts w:ascii="Arial" w:hAnsi="Arial" w:cs="Arial"/>
          <w:i/>
          <w:iCs/>
        </w:rPr>
        <w:t>Opinião Pública</w:t>
      </w:r>
      <w:r w:rsidRPr="00DD2553">
        <w:rPr>
          <w:rFonts w:ascii="Arial" w:hAnsi="Arial" w:cs="Arial"/>
        </w:rPr>
        <w:t xml:space="preserve">, </w:t>
      </w:r>
      <w:r w:rsidRPr="00DD2553">
        <w:rPr>
          <w:rFonts w:ascii="Arial" w:hAnsi="Arial" w:cs="Arial"/>
          <w:i/>
          <w:iCs/>
        </w:rPr>
        <w:t>27</w:t>
      </w:r>
      <w:r w:rsidRPr="00DD2553">
        <w:rPr>
          <w:rFonts w:ascii="Arial" w:hAnsi="Arial" w:cs="Arial"/>
        </w:rPr>
        <w:t xml:space="preserve">(1), 154–188. </w:t>
      </w:r>
      <w:hyperlink r:id="rId17" w:history="1">
        <w:r w:rsidRPr="00DD2553">
          <w:rPr>
            <w:rStyle w:val="Hyperlink"/>
            <w:rFonts w:ascii="Arial" w:hAnsi="Arial" w:cs="Arial"/>
          </w:rPr>
          <w:t>https://doi.org/10.1590/1807-01912021271154</w:t>
        </w:r>
      </w:hyperlink>
    </w:p>
    <w:p w14:paraId="2AB56221" w14:textId="77777777" w:rsidR="00BF2DCA" w:rsidRPr="00A85A39" w:rsidRDefault="00BF2DCA" w:rsidP="00A85A39">
      <w:pPr>
        <w:widowControl w:val="0"/>
        <w:autoSpaceDE w:val="0"/>
        <w:autoSpaceDN w:val="0"/>
        <w:adjustRightInd w:val="0"/>
        <w:spacing w:after="140"/>
        <w:jc w:val="both"/>
        <w:rPr>
          <w:rFonts w:ascii="Arial" w:hAnsi="Arial" w:cs="Arial"/>
          <w:noProof/>
        </w:rPr>
      </w:pPr>
    </w:p>
    <w:p w14:paraId="0AA38E17"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rPr>
        <w:t xml:space="preserve">SPADA, Paolo. (2012), </w:t>
      </w:r>
      <w:r w:rsidRPr="00DD2553">
        <w:rPr>
          <w:rFonts w:ascii="Arial" w:hAnsi="Arial" w:cs="Arial"/>
          <w:i/>
          <w:iCs/>
          <w:noProof/>
        </w:rPr>
        <w:t>Brazilian Participatory Budgeting Census: 1989-2012</w:t>
      </w:r>
      <w:r w:rsidRPr="00DD2553">
        <w:rPr>
          <w:rFonts w:ascii="Arial" w:hAnsi="Arial" w:cs="Arial"/>
          <w:noProof/>
        </w:rPr>
        <w:t xml:space="preserve">. Available at: &lt;http://participedia.net/en/content/brazilian-participatory-budgeting-census&gt;. Accessed on 20 abr. 2017. </w:t>
      </w:r>
    </w:p>
    <w:p w14:paraId="3F8EB131"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rPr>
        <w:t>SPADA, Paolo</w:t>
      </w:r>
      <w:r w:rsidR="0053163F" w:rsidRPr="00DD2553">
        <w:rPr>
          <w:rFonts w:ascii="Arial" w:hAnsi="Arial" w:cs="Arial"/>
          <w:noProof/>
        </w:rPr>
        <w:t xml:space="preserve"> (2014),</w:t>
      </w:r>
      <w:r w:rsidRPr="00DD2553">
        <w:rPr>
          <w:rFonts w:ascii="Arial" w:hAnsi="Arial" w:cs="Arial"/>
          <w:noProof/>
        </w:rPr>
        <w:t xml:space="preserve"> </w:t>
      </w:r>
      <w:r w:rsidRPr="00DD2553">
        <w:rPr>
          <w:rFonts w:ascii="Arial" w:hAnsi="Arial" w:cs="Arial"/>
          <w:i/>
          <w:iCs/>
          <w:noProof/>
        </w:rPr>
        <w:t>The Diffusion of Participatory Governance Innovations: A Panel Data Analysis of the Adoption and Survival of Participatory Budgeting in Brazil</w:t>
      </w:r>
      <w:r w:rsidRPr="00DD2553">
        <w:rPr>
          <w:rFonts w:ascii="Arial" w:hAnsi="Arial" w:cs="Arial"/>
          <w:noProof/>
        </w:rPr>
        <w:t xml:space="preserve">. </w:t>
      </w:r>
      <w:r w:rsidR="0053163F" w:rsidRPr="00DD2553">
        <w:rPr>
          <w:rFonts w:ascii="Arial" w:hAnsi="Arial" w:cs="Arial"/>
          <w:noProof/>
        </w:rPr>
        <w:t>Working Paper</w:t>
      </w:r>
      <w:r w:rsidRPr="00DD2553">
        <w:rPr>
          <w:rFonts w:ascii="Arial" w:hAnsi="Arial" w:cs="Arial"/>
          <w:noProof/>
        </w:rPr>
        <w:t>.</w:t>
      </w:r>
    </w:p>
    <w:p w14:paraId="6F3DEF81" w14:textId="77777777" w:rsidR="002F0664" w:rsidRPr="00DD2553" w:rsidRDefault="002F0664" w:rsidP="00AF062A">
      <w:pPr>
        <w:ind w:left="567" w:hanging="567"/>
        <w:jc w:val="both"/>
        <w:rPr>
          <w:rFonts w:ascii="Arial" w:hAnsi="Arial" w:cs="Arial"/>
        </w:rPr>
      </w:pPr>
      <w:r w:rsidRPr="00A85A39">
        <w:rPr>
          <w:rFonts w:ascii="Arial" w:hAnsi="Arial" w:cs="Arial"/>
        </w:rPr>
        <w:t xml:space="preserve">SPADA, Paolo, e Matt Ryan (2017). </w:t>
      </w:r>
      <w:r w:rsidRPr="00DD2553">
        <w:rPr>
          <w:rFonts w:ascii="Arial" w:hAnsi="Arial" w:cs="Arial"/>
        </w:rPr>
        <w:t xml:space="preserve">“The Failure to Examine Failures in Democratic Innovation”. </w:t>
      </w:r>
      <w:r w:rsidRPr="00DD2553">
        <w:rPr>
          <w:rFonts w:ascii="Arial" w:hAnsi="Arial" w:cs="Arial"/>
          <w:i/>
          <w:iCs/>
        </w:rPr>
        <w:t>PS: Political Science &amp; Politics</w:t>
      </w:r>
      <w:r w:rsidRPr="00DD2553">
        <w:rPr>
          <w:rFonts w:ascii="Arial" w:hAnsi="Arial" w:cs="Arial"/>
        </w:rPr>
        <w:t xml:space="preserve"> 50 (03): 772–78. </w:t>
      </w:r>
      <w:hyperlink r:id="rId18" w:history="1">
        <w:r w:rsidRPr="00DD2553">
          <w:rPr>
            <w:rStyle w:val="Hyperlink"/>
            <w:rFonts w:ascii="Arial" w:hAnsi="Arial" w:cs="Arial"/>
          </w:rPr>
          <w:t>https://doi.org/10.1017/S1049096517000579</w:t>
        </w:r>
      </w:hyperlink>
      <w:r w:rsidRPr="00DD2553">
        <w:rPr>
          <w:rFonts w:ascii="Arial" w:hAnsi="Arial" w:cs="Arial"/>
        </w:rPr>
        <w:t>.</w:t>
      </w:r>
    </w:p>
    <w:p w14:paraId="361A0AD8" w14:textId="77777777" w:rsidR="002F0664" w:rsidRPr="00DD2553" w:rsidRDefault="002F0664" w:rsidP="00AF062A">
      <w:pPr>
        <w:widowControl w:val="0"/>
        <w:autoSpaceDE w:val="0"/>
        <w:autoSpaceDN w:val="0"/>
        <w:adjustRightInd w:val="0"/>
        <w:spacing w:after="140"/>
        <w:ind w:left="567" w:hanging="567"/>
        <w:jc w:val="both"/>
        <w:rPr>
          <w:rFonts w:ascii="Arial" w:hAnsi="Arial" w:cs="Arial"/>
          <w:noProof/>
        </w:rPr>
      </w:pPr>
    </w:p>
    <w:p w14:paraId="60307E6A"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rPr>
        <w:t>TREVAS, Vicente</w:t>
      </w:r>
      <w:r w:rsidR="0053163F" w:rsidRPr="00DD2553">
        <w:rPr>
          <w:rFonts w:ascii="Arial" w:hAnsi="Arial" w:cs="Arial"/>
          <w:noProof/>
        </w:rPr>
        <w:t xml:space="preserve"> (2014), </w:t>
      </w:r>
      <w:r w:rsidRPr="00DD2553">
        <w:rPr>
          <w:rFonts w:ascii="Arial" w:hAnsi="Arial" w:cs="Arial"/>
          <w:i/>
          <w:iCs/>
          <w:noProof/>
        </w:rPr>
        <w:t xml:space="preserve">Interview about São Paulo’s Participatory Politics. </w:t>
      </w:r>
      <w:r w:rsidRPr="00DD2553">
        <w:rPr>
          <w:rFonts w:ascii="Arial" w:hAnsi="Arial" w:cs="Arial"/>
          <w:i/>
          <w:iCs/>
          <w:noProof/>
        </w:rPr>
        <w:lastRenderedPageBreak/>
        <w:t>Interviewer: (author, omitted for blind review). Date: 26 May 2014. Location: Online. Duration: 60 min.</w:t>
      </w:r>
    </w:p>
    <w:p w14:paraId="3F6E8BA3"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rPr>
        <w:t xml:space="preserve">VOLDEN, Craig. (2016), Failures: Diffusion, Learning, and Policy Abandonment. </w:t>
      </w:r>
      <w:r w:rsidRPr="00DD2553">
        <w:rPr>
          <w:rFonts w:ascii="Arial" w:hAnsi="Arial" w:cs="Arial"/>
          <w:i/>
          <w:iCs/>
          <w:noProof/>
          <w:lang w:val="pt-BR"/>
        </w:rPr>
        <w:t>State Politics &amp; Policy Quarterly</w:t>
      </w:r>
      <w:r w:rsidRPr="00DD2553">
        <w:rPr>
          <w:rFonts w:ascii="Arial" w:hAnsi="Arial" w:cs="Arial"/>
          <w:noProof/>
          <w:lang w:val="pt-BR"/>
        </w:rPr>
        <w:t>, v. 16, n. 1, p. 44–77.</w:t>
      </w:r>
    </w:p>
    <w:p w14:paraId="0EEFD1F9"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lang w:val="pt-BR"/>
        </w:rPr>
        <w:t xml:space="preserve">WAMPLER, Brian. (2008), A difusão do Orçamento Participativo brasileiro: “Boas práticas” devem ser promovidas? </w:t>
      </w:r>
      <w:r w:rsidRPr="00DD2553">
        <w:rPr>
          <w:rFonts w:ascii="Arial" w:hAnsi="Arial" w:cs="Arial"/>
          <w:i/>
          <w:iCs/>
          <w:noProof/>
        </w:rPr>
        <w:t>Opinião Pública</w:t>
      </w:r>
      <w:r w:rsidRPr="00DD2553">
        <w:rPr>
          <w:rFonts w:ascii="Arial" w:hAnsi="Arial" w:cs="Arial"/>
          <w:noProof/>
        </w:rPr>
        <w:t>, v. 14, n. 1, p. 65–95.</w:t>
      </w:r>
    </w:p>
    <w:p w14:paraId="2156E432"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rPr>
        <w:t xml:space="preserve">WAMPLER, Brian (2007), </w:t>
      </w:r>
      <w:r w:rsidRPr="00DD2553">
        <w:rPr>
          <w:rFonts w:ascii="Arial" w:hAnsi="Arial" w:cs="Arial"/>
          <w:i/>
          <w:iCs/>
          <w:noProof/>
        </w:rPr>
        <w:t>Participatory Budgeting in Brazil: Contestation, Cooperation and Accountability</w:t>
      </w:r>
      <w:r w:rsidRPr="00DD2553">
        <w:rPr>
          <w:rFonts w:ascii="Arial" w:hAnsi="Arial" w:cs="Arial"/>
          <w:noProof/>
        </w:rPr>
        <w:t>. University Park, PA: The Pennsylvania State University Press.</w:t>
      </w:r>
    </w:p>
    <w:p w14:paraId="1D7D287C" w14:textId="77777777" w:rsidR="002243E6" w:rsidRPr="00DD2553" w:rsidRDefault="002243E6" w:rsidP="00AF062A">
      <w:pPr>
        <w:widowControl w:val="0"/>
        <w:autoSpaceDE w:val="0"/>
        <w:autoSpaceDN w:val="0"/>
        <w:adjustRightInd w:val="0"/>
        <w:spacing w:after="140" w:line="288" w:lineRule="auto"/>
        <w:ind w:left="567" w:hanging="567"/>
        <w:jc w:val="both"/>
        <w:rPr>
          <w:rFonts w:ascii="Arial" w:hAnsi="Arial" w:cs="Arial"/>
        </w:rPr>
      </w:pPr>
    </w:p>
    <w:p w14:paraId="6586DA1D" w14:textId="77777777" w:rsidR="00831273" w:rsidRPr="00DD2553" w:rsidRDefault="00831273" w:rsidP="00AF062A">
      <w:pPr>
        <w:jc w:val="both"/>
        <w:rPr>
          <w:rFonts w:ascii="Arial" w:hAnsi="Arial" w:cs="Arial"/>
          <w:sz w:val="22"/>
          <w:szCs w:val="22"/>
        </w:rPr>
      </w:pPr>
      <w:bookmarkStart w:id="23" w:name="_Hlk42021171"/>
      <w:r w:rsidRPr="00DD2553">
        <w:rPr>
          <w:rFonts w:ascii="Arial" w:hAnsi="Arial" w:cs="Arial"/>
          <w:sz w:val="22"/>
          <w:szCs w:val="22"/>
        </w:rPr>
        <w:br w:type="page"/>
      </w:r>
    </w:p>
    <w:bookmarkEnd w:id="23"/>
    <w:p w14:paraId="016A65CD" w14:textId="77777777" w:rsidR="000302A2" w:rsidRPr="00DD2553" w:rsidRDefault="00831273" w:rsidP="00AF062A">
      <w:pPr>
        <w:jc w:val="both"/>
        <w:rPr>
          <w:rFonts w:ascii="Arial" w:hAnsi="Arial" w:cs="Arial"/>
          <w:b/>
          <w:bCs/>
          <w:sz w:val="22"/>
          <w:szCs w:val="22"/>
        </w:rPr>
      </w:pPr>
      <w:r w:rsidRPr="00DD2553">
        <w:rPr>
          <w:rFonts w:ascii="Arial" w:hAnsi="Arial" w:cs="Arial"/>
          <w:b/>
          <w:bCs/>
          <w:sz w:val="22"/>
          <w:szCs w:val="22"/>
        </w:rPr>
        <w:lastRenderedPageBreak/>
        <w:t xml:space="preserve">Appendix </w:t>
      </w:r>
    </w:p>
    <w:p w14:paraId="69D02616" w14:textId="77777777" w:rsidR="00ED1DA3" w:rsidRPr="00DD2553" w:rsidRDefault="00ED1DA3" w:rsidP="00AF062A">
      <w:pPr>
        <w:jc w:val="both"/>
        <w:rPr>
          <w:rFonts w:ascii="Arial" w:hAnsi="Arial" w:cs="Arial"/>
          <w:b/>
          <w:bCs/>
          <w:sz w:val="22"/>
          <w:szCs w:val="22"/>
        </w:rPr>
      </w:pPr>
    </w:p>
    <w:p w14:paraId="7152182B" w14:textId="77777777" w:rsidR="00831273" w:rsidRPr="00DD2553" w:rsidRDefault="00831273" w:rsidP="00AF062A">
      <w:pPr>
        <w:jc w:val="both"/>
        <w:rPr>
          <w:rFonts w:ascii="Arial" w:hAnsi="Arial" w:cs="Arial"/>
          <w:b/>
          <w:bCs/>
          <w:sz w:val="22"/>
          <w:szCs w:val="22"/>
        </w:rPr>
      </w:pPr>
      <w:r w:rsidRPr="00DD2553">
        <w:rPr>
          <w:rFonts w:ascii="Arial" w:hAnsi="Arial" w:cs="Arial"/>
          <w:b/>
          <w:bCs/>
          <w:sz w:val="22"/>
          <w:szCs w:val="22"/>
        </w:rPr>
        <w:t>Table 1 - Summary Statistics</w:t>
      </w:r>
    </w:p>
    <w:tbl>
      <w:tblPr>
        <w:tblW w:w="8505" w:type="dxa"/>
        <w:tblCellSpacing w:w="15" w:type="dxa"/>
        <w:tblCellMar>
          <w:top w:w="15" w:type="dxa"/>
          <w:left w:w="15" w:type="dxa"/>
          <w:bottom w:w="15" w:type="dxa"/>
          <w:right w:w="15" w:type="dxa"/>
        </w:tblCellMar>
        <w:tblLook w:val="04A0" w:firstRow="1" w:lastRow="0" w:firstColumn="1" w:lastColumn="0" w:noHBand="0" w:noVBand="1"/>
      </w:tblPr>
      <w:tblGrid>
        <w:gridCol w:w="3016"/>
        <w:gridCol w:w="702"/>
        <w:gridCol w:w="1273"/>
        <w:gridCol w:w="1273"/>
        <w:gridCol w:w="964"/>
        <w:gridCol w:w="1277"/>
      </w:tblGrid>
      <w:tr w:rsidR="009405E9" w:rsidRPr="00E06629" w14:paraId="4795F07A" w14:textId="77777777" w:rsidTr="00E06629">
        <w:trPr>
          <w:tblCellSpacing w:w="15" w:type="dxa"/>
        </w:trPr>
        <w:tc>
          <w:tcPr>
            <w:tcW w:w="2971" w:type="dxa"/>
            <w:vAlign w:val="center"/>
            <w:hideMark/>
          </w:tcPr>
          <w:p w14:paraId="03C4AEA9" w14:textId="77777777" w:rsidR="009405E9" w:rsidRPr="00E06629" w:rsidRDefault="009405E9" w:rsidP="009F68FA">
            <w:pPr>
              <w:jc w:val="center"/>
              <w:rPr>
                <w:rFonts w:ascii="Arial" w:hAnsi="Arial" w:cs="Arial"/>
                <w:color w:val="000000"/>
                <w:sz w:val="20"/>
                <w:szCs w:val="20"/>
                <w:lang w:eastAsia="pt-BR"/>
              </w:rPr>
            </w:pPr>
            <w:bookmarkStart w:id="24" w:name="_Hlk35281127"/>
            <w:r w:rsidRPr="00E06629">
              <w:rPr>
                <w:rFonts w:ascii="Arial" w:hAnsi="Arial" w:cs="Arial"/>
                <w:color w:val="000000"/>
                <w:sz w:val="20"/>
                <w:szCs w:val="20"/>
                <w:lang w:eastAsia="pt-BR"/>
              </w:rPr>
              <w:t>Statistic</w:t>
            </w:r>
          </w:p>
        </w:tc>
        <w:tc>
          <w:tcPr>
            <w:tcW w:w="672" w:type="dxa"/>
            <w:vAlign w:val="center"/>
            <w:hideMark/>
          </w:tcPr>
          <w:p w14:paraId="2B6D3B26"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N</w:t>
            </w:r>
          </w:p>
        </w:tc>
        <w:tc>
          <w:tcPr>
            <w:tcW w:w="1243" w:type="dxa"/>
            <w:vAlign w:val="center"/>
            <w:hideMark/>
          </w:tcPr>
          <w:p w14:paraId="1882EBA9"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Mean</w:t>
            </w:r>
          </w:p>
        </w:tc>
        <w:tc>
          <w:tcPr>
            <w:tcW w:w="1243" w:type="dxa"/>
            <w:vAlign w:val="center"/>
            <w:hideMark/>
          </w:tcPr>
          <w:p w14:paraId="7197777A"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St. Dev.</w:t>
            </w:r>
          </w:p>
        </w:tc>
        <w:tc>
          <w:tcPr>
            <w:tcW w:w="934" w:type="dxa"/>
            <w:vAlign w:val="center"/>
            <w:hideMark/>
          </w:tcPr>
          <w:p w14:paraId="5ACF6F4A"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Min</w:t>
            </w:r>
          </w:p>
        </w:tc>
        <w:tc>
          <w:tcPr>
            <w:tcW w:w="1232" w:type="dxa"/>
            <w:vAlign w:val="center"/>
            <w:hideMark/>
          </w:tcPr>
          <w:p w14:paraId="62ED6058"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Max</w:t>
            </w:r>
          </w:p>
        </w:tc>
      </w:tr>
      <w:tr w:rsidR="009405E9" w:rsidRPr="00E06629" w14:paraId="0B12C3AC" w14:textId="77777777" w:rsidTr="009F68FA">
        <w:trPr>
          <w:tblCellSpacing w:w="15" w:type="dxa"/>
        </w:trPr>
        <w:tc>
          <w:tcPr>
            <w:tcW w:w="8445" w:type="dxa"/>
            <w:gridSpan w:val="6"/>
            <w:tcBorders>
              <w:bottom w:val="single" w:sz="6" w:space="0" w:color="000000"/>
            </w:tcBorders>
            <w:vAlign w:val="center"/>
            <w:hideMark/>
          </w:tcPr>
          <w:p w14:paraId="5E37505C" w14:textId="77777777" w:rsidR="009405E9" w:rsidRPr="00E06629" w:rsidRDefault="009405E9" w:rsidP="009F68FA">
            <w:pPr>
              <w:jc w:val="center"/>
              <w:rPr>
                <w:rFonts w:ascii="Arial" w:hAnsi="Arial" w:cs="Arial"/>
                <w:color w:val="000000"/>
                <w:sz w:val="20"/>
                <w:szCs w:val="20"/>
                <w:lang w:eastAsia="pt-BR"/>
              </w:rPr>
            </w:pPr>
          </w:p>
        </w:tc>
      </w:tr>
      <w:tr w:rsidR="009405E9" w:rsidRPr="00E06629" w14:paraId="1AB37D10" w14:textId="77777777" w:rsidTr="00E06629">
        <w:trPr>
          <w:tblCellSpacing w:w="15" w:type="dxa"/>
        </w:trPr>
        <w:tc>
          <w:tcPr>
            <w:tcW w:w="2971" w:type="dxa"/>
            <w:vAlign w:val="center"/>
            <w:hideMark/>
          </w:tcPr>
          <w:p w14:paraId="69E966B0" w14:textId="77777777" w:rsidR="009405E9" w:rsidRPr="00E06629" w:rsidRDefault="009405E9" w:rsidP="009F68FA">
            <w:pPr>
              <w:rPr>
                <w:rFonts w:ascii="Arial" w:hAnsi="Arial" w:cs="Arial"/>
                <w:color w:val="000000"/>
                <w:sz w:val="20"/>
                <w:szCs w:val="20"/>
                <w:lang w:eastAsia="pt-BR"/>
              </w:rPr>
            </w:pPr>
            <w:r w:rsidRPr="00E06629">
              <w:rPr>
                <w:rFonts w:ascii="Arial" w:hAnsi="Arial" w:cs="Arial"/>
                <w:color w:val="000000"/>
                <w:sz w:val="20"/>
                <w:szCs w:val="20"/>
                <w:lang w:eastAsia="pt-BR"/>
              </w:rPr>
              <w:t>Participatory Budget (PB)</w:t>
            </w:r>
          </w:p>
        </w:tc>
        <w:tc>
          <w:tcPr>
            <w:tcW w:w="672" w:type="dxa"/>
            <w:vAlign w:val="center"/>
            <w:hideMark/>
          </w:tcPr>
          <w:p w14:paraId="3A155989"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2,182</w:t>
            </w:r>
          </w:p>
        </w:tc>
        <w:tc>
          <w:tcPr>
            <w:tcW w:w="1243" w:type="dxa"/>
            <w:vAlign w:val="center"/>
            <w:hideMark/>
          </w:tcPr>
          <w:p w14:paraId="6018B050"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0.20</w:t>
            </w:r>
          </w:p>
        </w:tc>
        <w:tc>
          <w:tcPr>
            <w:tcW w:w="1243" w:type="dxa"/>
            <w:vAlign w:val="center"/>
            <w:hideMark/>
          </w:tcPr>
          <w:p w14:paraId="2E30DB35"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0.40</w:t>
            </w:r>
          </w:p>
        </w:tc>
        <w:tc>
          <w:tcPr>
            <w:tcW w:w="934" w:type="dxa"/>
            <w:vAlign w:val="center"/>
            <w:hideMark/>
          </w:tcPr>
          <w:p w14:paraId="23565A8B"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w:t>
            </w:r>
          </w:p>
        </w:tc>
        <w:tc>
          <w:tcPr>
            <w:tcW w:w="1232" w:type="dxa"/>
            <w:vAlign w:val="center"/>
            <w:hideMark/>
          </w:tcPr>
          <w:p w14:paraId="42DC5B9D"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1</w:t>
            </w:r>
          </w:p>
        </w:tc>
      </w:tr>
      <w:tr w:rsidR="009405E9" w:rsidRPr="00E06629" w14:paraId="5EE284E4" w14:textId="77777777" w:rsidTr="00E06629">
        <w:trPr>
          <w:tblCellSpacing w:w="15" w:type="dxa"/>
        </w:trPr>
        <w:tc>
          <w:tcPr>
            <w:tcW w:w="2971" w:type="dxa"/>
            <w:vAlign w:val="center"/>
            <w:hideMark/>
          </w:tcPr>
          <w:p w14:paraId="72D19F48" w14:textId="77777777" w:rsidR="009405E9" w:rsidRPr="00E06629" w:rsidRDefault="009405E9" w:rsidP="009F68FA">
            <w:pPr>
              <w:rPr>
                <w:rFonts w:ascii="Arial" w:hAnsi="Arial" w:cs="Arial"/>
                <w:color w:val="000000"/>
                <w:sz w:val="20"/>
                <w:szCs w:val="20"/>
                <w:lang w:eastAsia="pt-BR"/>
              </w:rPr>
            </w:pPr>
            <w:r w:rsidRPr="00E06629">
              <w:rPr>
                <w:rFonts w:ascii="Arial" w:hAnsi="Arial" w:cs="Arial"/>
                <w:color w:val="000000"/>
                <w:sz w:val="20"/>
                <w:szCs w:val="20"/>
                <w:lang w:eastAsia="pt-BR"/>
              </w:rPr>
              <w:t>PB in t-1 (LDV)</w:t>
            </w:r>
          </w:p>
        </w:tc>
        <w:tc>
          <w:tcPr>
            <w:tcW w:w="672" w:type="dxa"/>
            <w:vAlign w:val="center"/>
            <w:hideMark/>
          </w:tcPr>
          <w:p w14:paraId="6ED89081"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2,182</w:t>
            </w:r>
          </w:p>
        </w:tc>
        <w:tc>
          <w:tcPr>
            <w:tcW w:w="1243" w:type="dxa"/>
            <w:vAlign w:val="center"/>
            <w:hideMark/>
          </w:tcPr>
          <w:p w14:paraId="052C8EBE"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0.19</w:t>
            </w:r>
          </w:p>
        </w:tc>
        <w:tc>
          <w:tcPr>
            <w:tcW w:w="1243" w:type="dxa"/>
            <w:vAlign w:val="center"/>
            <w:hideMark/>
          </w:tcPr>
          <w:p w14:paraId="196CB577"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0.39</w:t>
            </w:r>
          </w:p>
        </w:tc>
        <w:tc>
          <w:tcPr>
            <w:tcW w:w="934" w:type="dxa"/>
            <w:vAlign w:val="center"/>
            <w:hideMark/>
          </w:tcPr>
          <w:p w14:paraId="7A7A50AC"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w:t>
            </w:r>
          </w:p>
        </w:tc>
        <w:tc>
          <w:tcPr>
            <w:tcW w:w="1232" w:type="dxa"/>
            <w:vAlign w:val="center"/>
            <w:hideMark/>
          </w:tcPr>
          <w:p w14:paraId="4175CA66"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1</w:t>
            </w:r>
          </w:p>
        </w:tc>
      </w:tr>
      <w:tr w:rsidR="009405E9" w:rsidRPr="00E06629" w14:paraId="174E2916" w14:textId="77777777" w:rsidTr="00E06629">
        <w:trPr>
          <w:tblCellSpacing w:w="15" w:type="dxa"/>
        </w:trPr>
        <w:tc>
          <w:tcPr>
            <w:tcW w:w="2971" w:type="dxa"/>
            <w:vAlign w:val="center"/>
            <w:hideMark/>
          </w:tcPr>
          <w:p w14:paraId="331116DD" w14:textId="77777777" w:rsidR="009405E9" w:rsidRPr="00E06629" w:rsidRDefault="009405E9" w:rsidP="009F68FA">
            <w:pPr>
              <w:rPr>
                <w:rFonts w:ascii="Arial" w:hAnsi="Arial" w:cs="Arial"/>
                <w:color w:val="000000"/>
                <w:sz w:val="20"/>
                <w:szCs w:val="20"/>
                <w:lang w:eastAsia="pt-BR"/>
              </w:rPr>
            </w:pPr>
            <w:r w:rsidRPr="00E06629">
              <w:rPr>
                <w:rFonts w:ascii="Arial" w:hAnsi="Arial" w:cs="Arial"/>
                <w:color w:val="000000"/>
                <w:sz w:val="20"/>
                <w:szCs w:val="20"/>
                <w:lang w:eastAsia="pt-BR"/>
              </w:rPr>
              <w:t>PB Accumulative</w:t>
            </w:r>
          </w:p>
        </w:tc>
        <w:tc>
          <w:tcPr>
            <w:tcW w:w="672" w:type="dxa"/>
            <w:vAlign w:val="center"/>
            <w:hideMark/>
          </w:tcPr>
          <w:p w14:paraId="31A6F5AD"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2,182</w:t>
            </w:r>
          </w:p>
        </w:tc>
        <w:tc>
          <w:tcPr>
            <w:tcW w:w="1243" w:type="dxa"/>
            <w:vAlign w:val="center"/>
            <w:hideMark/>
          </w:tcPr>
          <w:p w14:paraId="6D2BBC12"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0.31</w:t>
            </w:r>
          </w:p>
        </w:tc>
        <w:tc>
          <w:tcPr>
            <w:tcW w:w="1243" w:type="dxa"/>
            <w:vAlign w:val="center"/>
            <w:hideMark/>
          </w:tcPr>
          <w:p w14:paraId="41DAF0A8"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0.79</w:t>
            </w:r>
          </w:p>
        </w:tc>
        <w:tc>
          <w:tcPr>
            <w:tcW w:w="934" w:type="dxa"/>
            <w:vAlign w:val="center"/>
            <w:hideMark/>
          </w:tcPr>
          <w:p w14:paraId="074F2916"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w:t>
            </w:r>
          </w:p>
        </w:tc>
        <w:tc>
          <w:tcPr>
            <w:tcW w:w="1232" w:type="dxa"/>
            <w:vAlign w:val="center"/>
            <w:hideMark/>
          </w:tcPr>
          <w:p w14:paraId="02E7F27C"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6</w:t>
            </w:r>
          </w:p>
        </w:tc>
      </w:tr>
      <w:tr w:rsidR="009405E9" w:rsidRPr="00E06629" w14:paraId="7EDCCC5C" w14:textId="77777777" w:rsidTr="00E06629">
        <w:trPr>
          <w:tblCellSpacing w:w="15" w:type="dxa"/>
        </w:trPr>
        <w:tc>
          <w:tcPr>
            <w:tcW w:w="2971" w:type="dxa"/>
            <w:vAlign w:val="center"/>
            <w:hideMark/>
          </w:tcPr>
          <w:p w14:paraId="2C8AE0A7" w14:textId="77777777" w:rsidR="009405E9" w:rsidRPr="00E06629" w:rsidRDefault="009405E9" w:rsidP="009F68FA">
            <w:pPr>
              <w:rPr>
                <w:rFonts w:ascii="Arial" w:hAnsi="Arial" w:cs="Arial"/>
                <w:color w:val="000000"/>
                <w:sz w:val="20"/>
                <w:szCs w:val="20"/>
                <w:lang w:eastAsia="pt-BR"/>
              </w:rPr>
            </w:pPr>
            <w:r w:rsidRPr="00E06629">
              <w:rPr>
                <w:rFonts w:ascii="Arial" w:hAnsi="Arial" w:cs="Arial"/>
                <w:color w:val="000000"/>
                <w:sz w:val="20"/>
                <w:szCs w:val="20"/>
                <w:lang w:eastAsia="pt-BR"/>
              </w:rPr>
              <w:t>City Population</w:t>
            </w:r>
          </w:p>
        </w:tc>
        <w:tc>
          <w:tcPr>
            <w:tcW w:w="672" w:type="dxa"/>
            <w:vAlign w:val="center"/>
            <w:hideMark/>
          </w:tcPr>
          <w:p w14:paraId="66D91EDD"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2,182</w:t>
            </w:r>
          </w:p>
        </w:tc>
        <w:tc>
          <w:tcPr>
            <w:tcW w:w="1243" w:type="dxa"/>
            <w:vAlign w:val="center"/>
            <w:hideMark/>
          </w:tcPr>
          <w:p w14:paraId="3281E6F8"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249,539.80</w:t>
            </w:r>
          </w:p>
        </w:tc>
        <w:tc>
          <w:tcPr>
            <w:tcW w:w="1243" w:type="dxa"/>
            <w:vAlign w:val="center"/>
            <w:hideMark/>
          </w:tcPr>
          <w:p w14:paraId="3C867409"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663,983.00</w:t>
            </w:r>
          </w:p>
        </w:tc>
        <w:tc>
          <w:tcPr>
            <w:tcW w:w="934" w:type="dxa"/>
            <w:vAlign w:val="center"/>
            <w:hideMark/>
          </w:tcPr>
          <w:p w14:paraId="0D1E631A"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37,374</w:t>
            </w:r>
          </w:p>
        </w:tc>
        <w:tc>
          <w:tcPr>
            <w:tcW w:w="1232" w:type="dxa"/>
            <w:vAlign w:val="center"/>
            <w:hideMark/>
          </w:tcPr>
          <w:p w14:paraId="61CC8A26"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12,038,175</w:t>
            </w:r>
          </w:p>
        </w:tc>
      </w:tr>
      <w:tr w:rsidR="009405E9" w:rsidRPr="00E06629" w14:paraId="58DC20C8" w14:textId="77777777" w:rsidTr="00E06629">
        <w:trPr>
          <w:tblCellSpacing w:w="15" w:type="dxa"/>
        </w:trPr>
        <w:tc>
          <w:tcPr>
            <w:tcW w:w="2971" w:type="dxa"/>
            <w:vAlign w:val="center"/>
            <w:hideMark/>
          </w:tcPr>
          <w:p w14:paraId="7798EF96" w14:textId="77777777" w:rsidR="009405E9" w:rsidRPr="00E06629" w:rsidRDefault="009405E9" w:rsidP="009F68FA">
            <w:pPr>
              <w:rPr>
                <w:rFonts w:ascii="Arial" w:hAnsi="Arial" w:cs="Arial"/>
                <w:color w:val="000000"/>
                <w:sz w:val="20"/>
                <w:szCs w:val="20"/>
                <w:lang w:eastAsia="pt-BR"/>
              </w:rPr>
            </w:pPr>
            <w:r w:rsidRPr="00E06629">
              <w:rPr>
                <w:rFonts w:ascii="Arial" w:hAnsi="Arial" w:cs="Arial"/>
                <w:color w:val="000000"/>
                <w:sz w:val="20"/>
                <w:szCs w:val="20"/>
                <w:lang w:eastAsia="pt-BR"/>
              </w:rPr>
              <w:t>PT Mayor</w:t>
            </w:r>
          </w:p>
        </w:tc>
        <w:tc>
          <w:tcPr>
            <w:tcW w:w="672" w:type="dxa"/>
            <w:vAlign w:val="center"/>
            <w:hideMark/>
          </w:tcPr>
          <w:p w14:paraId="412C4B99"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2,182</w:t>
            </w:r>
          </w:p>
        </w:tc>
        <w:tc>
          <w:tcPr>
            <w:tcW w:w="1243" w:type="dxa"/>
            <w:vAlign w:val="center"/>
            <w:hideMark/>
          </w:tcPr>
          <w:p w14:paraId="5B5CFB08"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0.15</w:t>
            </w:r>
          </w:p>
        </w:tc>
        <w:tc>
          <w:tcPr>
            <w:tcW w:w="1243" w:type="dxa"/>
            <w:vAlign w:val="center"/>
            <w:hideMark/>
          </w:tcPr>
          <w:p w14:paraId="19174291"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0.35</w:t>
            </w:r>
          </w:p>
        </w:tc>
        <w:tc>
          <w:tcPr>
            <w:tcW w:w="934" w:type="dxa"/>
            <w:vAlign w:val="center"/>
            <w:hideMark/>
          </w:tcPr>
          <w:p w14:paraId="2C61744B"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w:t>
            </w:r>
          </w:p>
        </w:tc>
        <w:tc>
          <w:tcPr>
            <w:tcW w:w="1232" w:type="dxa"/>
            <w:vAlign w:val="center"/>
            <w:hideMark/>
          </w:tcPr>
          <w:p w14:paraId="31B71CE4"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1</w:t>
            </w:r>
          </w:p>
        </w:tc>
      </w:tr>
      <w:tr w:rsidR="009405E9" w:rsidRPr="00E06629" w14:paraId="14D026A1" w14:textId="77777777" w:rsidTr="00E06629">
        <w:trPr>
          <w:tblCellSpacing w:w="15" w:type="dxa"/>
        </w:trPr>
        <w:tc>
          <w:tcPr>
            <w:tcW w:w="2971" w:type="dxa"/>
            <w:vAlign w:val="center"/>
            <w:hideMark/>
          </w:tcPr>
          <w:p w14:paraId="0FE27D37" w14:textId="77777777" w:rsidR="009405E9" w:rsidRPr="00E06629" w:rsidRDefault="009405E9" w:rsidP="009F68FA">
            <w:pPr>
              <w:rPr>
                <w:rFonts w:ascii="Arial" w:hAnsi="Arial" w:cs="Arial"/>
                <w:color w:val="000000"/>
                <w:sz w:val="20"/>
                <w:szCs w:val="20"/>
                <w:lang w:eastAsia="pt-BR"/>
              </w:rPr>
            </w:pPr>
            <w:r w:rsidRPr="00E06629">
              <w:rPr>
                <w:rFonts w:ascii="Arial" w:hAnsi="Arial" w:cs="Arial"/>
                <w:color w:val="000000"/>
                <w:sz w:val="20"/>
                <w:szCs w:val="20"/>
                <w:lang w:eastAsia="pt-BR"/>
              </w:rPr>
              <w:t>PT Mayor After 2002</w:t>
            </w:r>
          </w:p>
        </w:tc>
        <w:tc>
          <w:tcPr>
            <w:tcW w:w="672" w:type="dxa"/>
            <w:vAlign w:val="center"/>
            <w:hideMark/>
          </w:tcPr>
          <w:p w14:paraId="7EEA5150"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2,182</w:t>
            </w:r>
          </w:p>
        </w:tc>
        <w:tc>
          <w:tcPr>
            <w:tcW w:w="1243" w:type="dxa"/>
            <w:vAlign w:val="center"/>
            <w:hideMark/>
          </w:tcPr>
          <w:p w14:paraId="7E3E5BF3"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0.13</w:t>
            </w:r>
          </w:p>
        </w:tc>
        <w:tc>
          <w:tcPr>
            <w:tcW w:w="1243" w:type="dxa"/>
            <w:vAlign w:val="center"/>
            <w:hideMark/>
          </w:tcPr>
          <w:p w14:paraId="395A7D14"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0.34</w:t>
            </w:r>
          </w:p>
        </w:tc>
        <w:tc>
          <w:tcPr>
            <w:tcW w:w="934" w:type="dxa"/>
            <w:vAlign w:val="center"/>
            <w:hideMark/>
          </w:tcPr>
          <w:p w14:paraId="5F7D2F39"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w:t>
            </w:r>
          </w:p>
        </w:tc>
        <w:tc>
          <w:tcPr>
            <w:tcW w:w="1232" w:type="dxa"/>
            <w:vAlign w:val="center"/>
            <w:hideMark/>
          </w:tcPr>
          <w:p w14:paraId="60897812"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1</w:t>
            </w:r>
          </w:p>
        </w:tc>
      </w:tr>
      <w:tr w:rsidR="009405E9" w:rsidRPr="00E06629" w14:paraId="4F935C0E" w14:textId="77777777" w:rsidTr="00E06629">
        <w:trPr>
          <w:tblCellSpacing w:w="15" w:type="dxa"/>
        </w:trPr>
        <w:tc>
          <w:tcPr>
            <w:tcW w:w="2971" w:type="dxa"/>
            <w:vAlign w:val="center"/>
            <w:hideMark/>
          </w:tcPr>
          <w:p w14:paraId="1066AB09" w14:textId="77777777" w:rsidR="009405E9" w:rsidRPr="00E06629" w:rsidRDefault="009405E9" w:rsidP="009F68FA">
            <w:pPr>
              <w:rPr>
                <w:rFonts w:ascii="Arial" w:hAnsi="Arial" w:cs="Arial"/>
                <w:color w:val="000000"/>
                <w:sz w:val="20"/>
                <w:szCs w:val="20"/>
                <w:lang w:eastAsia="pt-BR"/>
              </w:rPr>
            </w:pPr>
            <w:r w:rsidRPr="00E06629">
              <w:rPr>
                <w:rFonts w:ascii="Arial" w:hAnsi="Arial" w:cs="Arial"/>
                <w:color w:val="000000"/>
                <w:sz w:val="20"/>
                <w:szCs w:val="20"/>
                <w:lang w:eastAsia="pt-BR"/>
              </w:rPr>
              <w:t>Left Party (including PT)</w:t>
            </w:r>
          </w:p>
        </w:tc>
        <w:tc>
          <w:tcPr>
            <w:tcW w:w="672" w:type="dxa"/>
            <w:vAlign w:val="center"/>
            <w:hideMark/>
          </w:tcPr>
          <w:p w14:paraId="4DBC22C1"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2,182</w:t>
            </w:r>
          </w:p>
        </w:tc>
        <w:tc>
          <w:tcPr>
            <w:tcW w:w="1243" w:type="dxa"/>
            <w:vAlign w:val="center"/>
            <w:hideMark/>
          </w:tcPr>
          <w:p w14:paraId="458E1F94"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0.30</w:t>
            </w:r>
          </w:p>
        </w:tc>
        <w:tc>
          <w:tcPr>
            <w:tcW w:w="1243" w:type="dxa"/>
            <w:vAlign w:val="center"/>
            <w:hideMark/>
          </w:tcPr>
          <w:p w14:paraId="785E45F5"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0.46</w:t>
            </w:r>
          </w:p>
        </w:tc>
        <w:tc>
          <w:tcPr>
            <w:tcW w:w="934" w:type="dxa"/>
            <w:vAlign w:val="center"/>
            <w:hideMark/>
          </w:tcPr>
          <w:p w14:paraId="53AEB5FF"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w:t>
            </w:r>
          </w:p>
        </w:tc>
        <w:tc>
          <w:tcPr>
            <w:tcW w:w="1232" w:type="dxa"/>
            <w:vAlign w:val="center"/>
            <w:hideMark/>
          </w:tcPr>
          <w:p w14:paraId="7088EA59"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1</w:t>
            </w:r>
          </w:p>
        </w:tc>
      </w:tr>
      <w:tr w:rsidR="009405E9" w:rsidRPr="00E06629" w14:paraId="4CE2F757" w14:textId="77777777" w:rsidTr="00E06629">
        <w:trPr>
          <w:tblCellSpacing w:w="15" w:type="dxa"/>
        </w:trPr>
        <w:tc>
          <w:tcPr>
            <w:tcW w:w="2971" w:type="dxa"/>
            <w:vAlign w:val="center"/>
            <w:hideMark/>
          </w:tcPr>
          <w:p w14:paraId="633F6B83" w14:textId="77777777" w:rsidR="009405E9" w:rsidRPr="00E06629" w:rsidRDefault="009405E9" w:rsidP="009F68FA">
            <w:pPr>
              <w:rPr>
                <w:rFonts w:ascii="Arial" w:hAnsi="Arial" w:cs="Arial"/>
                <w:color w:val="000000"/>
                <w:sz w:val="20"/>
                <w:szCs w:val="20"/>
                <w:lang w:eastAsia="pt-BR"/>
              </w:rPr>
            </w:pPr>
            <w:r w:rsidRPr="00E06629">
              <w:rPr>
                <w:rFonts w:ascii="Arial" w:hAnsi="Arial" w:cs="Arial"/>
                <w:color w:val="000000"/>
                <w:sz w:val="20"/>
                <w:szCs w:val="20"/>
                <w:lang w:eastAsia="pt-BR"/>
              </w:rPr>
              <w:t>Party continuity</w:t>
            </w:r>
          </w:p>
        </w:tc>
        <w:tc>
          <w:tcPr>
            <w:tcW w:w="672" w:type="dxa"/>
            <w:vAlign w:val="center"/>
            <w:hideMark/>
          </w:tcPr>
          <w:p w14:paraId="130C660C"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2,182</w:t>
            </w:r>
          </w:p>
        </w:tc>
        <w:tc>
          <w:tcPr>
            <w:tcW w:w="1243" w:type="dxa"/>
            <w:vAlign w:val="center"/>
            <w:hideMark/>
          </w:tcPr>
          <w:p w14:paraId="5DB38B96"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0.29</w:t>
            </w:r>
          </w:p>
        </w:tc>
        <w:tc>
          <w:tcPr>
            <w:tcW w:w="1243" w:type="dxa"/>
            <w:vAlign w:val="center"/>
            <w:hideMark/>
          </w:tcPr>
          <w:p w14:paraId="4BFEE04B"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0.45</w:t>
            </w:r>
          </w:p>
        </w:tc>
        <w:tc>
          <w:tcPr>
            <w:tcW w:w="934" w:type="dxa"/>
            <w:vAlign w:val="center"/>
            <w:hideMark/>
          </w:tcPr>
          <w:p w14:paraId="0BEF7F2E"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w:t>
            </w:r>
          </w:p>
        </w:tc>
        <w:tc>
          <w:tcPr>
            <w:tcW w:w="1232" w:type="dxa"/>
            <w:vAlign w:val="center"/>
            <w:hideMark/>
          </w:tcPr>
          <w:p w14:paraId="7DEECAB2"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1</w:t>
            </w:r>
          </w:p>
        </w:tc>
      </w:tr>
      <w:tr w:rsidR="009405E9" w:rsidRPr="00E06629" w14:paraId="0916D744" w14:textId="77777777" w:rsidTr="00E06629">
        <w:trPr>
          <w:tblCellSpacing w:w="15" w:type="dxa"/>
        </w:trPr>
        <w:tc>
          <w:tcPr>
            <w:tcW w:w="2971" w:type="dxa"/>
            <w:vAlign w:val="center"/>
            <w:hideMark/>
          </w:tcPr>
          <w:p w14:paraId="3A379501" w14:textId="77777777" w:rsidR="009405E9" w:rsidRPr="00E06629" w:rsidRDefault="009405E9" w:rsidP="009F68FA">
            <w:pPr>
              <w:rPr>
                <w:rFonts w:ascii="Arial" w:hAnsi="Arial" w:cs="Arial"/>
                <w:color w:val="000000"/>
                <w:sz w:val="20"/>
                <w:szCs w:val="20"/>
                <w:lang w:eastAsia="pt-BR"/>
              </w:rPr>
            </w:pPr>
            <w:r w:rsidRPr="00E06629">
              <w:rPr>
                <w:rFonts w:ascii="Arial" w:hAnsi="Arial" w:cs="Arial"/>
                <w:color w:val="000000"/>
                <w:sz w:val="20"/>
                <w:szCs w:val="20"/>
                <w:lang w:eastAsia="pt-BR"/>
              </w:rPr>
              <w:t>Mayor Continuity (re-election)</w:t>
            </w:r>
          </w:p>
        </w:tc>
        <w:tc>
          <w:tcPr>
            <w:tcW w:w="672" w:type="dxa"/>
            <w:vAlign w:val="center"/>
            <w:hideMark/>
          </w:tcPr>
          <w:p w14:paraId="015C1D63"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2,182</w:t>
            </w:r>
          </w:p>
        </w:tc>
        <w:tc>
          <w:tcPr>
            <w:tcW w:w="1243" w:type="dxa"/>
            <w:vAlign w:val="center"/>
            <w:hideMark/>
          </w:tcPr>
          <w:p w14:paraId="45E00028"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0.23</w:t>
            </w:r>
          </w:p>
        </w:tc>
        <w:tc>
          <w:tcPr>
            <w:tcW w:w="1243" w:type="dxa"/>
            <w:vAlign w:val="center"/>
            <w:hideMark/>
          </w:tcPr>
          <w:p w14:paraId="3D72EA48"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0.42</w:t>
            </w:r>
          </w:p>
        </w:tc>
        <w:tc>
          <w:tcPr>
            <w:tcW w:w="934" w:type="dxa"/>
            <w:vAlign w:val="center"/>
            <w:hideMark/>
          </w:tcPr>
          <w:p w14:paraId="7C9292BC"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w:t>
            </w:r>
          </w:p>
        </w:tc>
        <w:tc>
          <w:tcPr>
            <w:tcW w:w="1232" w:type="dxa"/>
            <w:vAlign w:val="center"/>
            <w:hideMark/>
          </w:tcPr>
          <w:p w14:paraId="1E143A8C"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1</w:t>
            </w:r>
          </w:p>
        </w:tc>
      </w:tr>
      <w:tr w:rsidR="009405E9" w:rsidRPr="00E06629" w14:paraId="47E530EE" w14:textId="77777777" w:rsidTr="00E06629">
        <w:trPr>
          <w:tblCellSpacing w:w="15" w:type="dxa"/>
        </w:trPr>
        <w:tc>
          <w:tcPr>
            <w:tcW w:w="2971" w:type="dxa"/>
            <w:vAlign w:val="center"/>
            <w:hideMark/>
          </w:tcPr>
          <w:p w14:paraId="4C4D0D57" w14:textId="77777777" w:rsidR="009405E9" w:rsidRPr="00E06629" w:rsidRDefault="009405E9" w:rsidP="009F68FA">
            <w:pPr>
              <w:rPr>
                <w:rFonts w:ascii="Arial" w:hAnsi="Arial" w:cs="Arial"/>
                <w:color w:val="000000"/>
                <w:sz w:val="20"/>
                <w:szCs w:val="20"/>
                <w:lang w:eastAsia="pt-BR"/>
              </w:rPr>
            </w:pPr>
            <w:r w:rsidRPr="00E06629">
              <w:rPr>
                <w:rFonts w:ascii="Arial" w:hAnsi="Arial" w:cs="Arial"/>
                <w:color w:val="000000"/>
                <w:sz w:val="20"/>
                <w:szCs w:val="20"/>
                <w:lang w:eastAsia="pt-BR"/>
              </w:rPr>
              <w:t>Mayors Vulnerability</w:t>
            </w:r>
          </w:p>
        </w:tc>
        <w:tc>
          <w:tcPr>
            <w:tcW w:w="672" w:type="dxa"/>
            <w:vAlign w:val="center"/>
            <w:hideMark/>
          </w:tcPr>
          <w:p w14:paraId="4305A0F1"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2,182</w:t>
            </w:r>
          </w:p>
        </w:tc>
        <w:tc>
          <w:tcPr>
            <w:tcW w:w="1243" w:type="dxa"/>
            <w:vAlign w:val="center"/>
            <w:hideMark/>
          </w:tcPr>
          <w:p w14:paraId="49FC0B53"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0.72</w:t>
            </w:r>
          </w:p>
        </w:tc>
        <w:tc>
          <w:tcPr>
            <w:tcW w:w="1243" w:type="dxa"/>
            <w:vAlign w:val="center"/>
            <w:hideMark/>
          </w:tcPr>
          <w:p w14:paraId="654B5DD2"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0.25</w:t>
            </w:r>
          </w:p>
        </w:tc>
        <w:tc>
          <w:tcPr>
            <w:tcW w:w="934" w:type="dxa"/>
            <w:vAlign w:val="center"/>
            <w:hideMark/>
          </w:tcPr>
          <w:p w14:paraId="175B25FF"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0.02</w:t>
            </w:r>
          </w:p>
        </w:tc>
        <w:tc>
          <w:tcPr>
            <w:tcW w:w="1232" w:type="dxa"/>
            <w:vAlign w:val="center"/>
            <w:hideMark/>
          </w:tcPr>
          <w:p w14:paraId="1ECD5FE9"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4.02</w:t>
            </w:r>
          </w:p>
        </w:tc>
      </w:tr>
      <w:tr w:rsidR="009405E9" w:rsidRPr="00E06629" w14:paraId="595FFCB9" w14:textId="77777777" w:rsidTr="00E06629">
        <w:trPr>
          <w:tblCellSpacing w:w="15" w:type="dxa"/>
        </w:trPr>
        <w:tc>
          <w:tcPr>
            <w:tcW w:w="2971" w:type="dxa"/>
            <w:vAlign w:val="center"/>
            <w:hideMark/>
          </w:tcPr>
          <w:p w14:paraId="3E92F8A5" w14:textId="77777777" w:rsidR="009405E9" w:rsidRPr="00E06629" w:rsidRDefault="009405E9" w:rsidP="009F68FA">
            <w:pPr>
              <w:rPr>
                <w:rFonts w:ascii="Arial" w:hAnsi="Arial" w:cs="Arial"/>
                <w:color w:val="000000"/>
                <w:sz w:val="20"/>
                <w:szCs w:val="20"/>
                <w:lang w:eastAsia="pt-BR"/>
              </w:rPr>
            </w:pPr>
            <w:r w:rsidRPr="00E06629">
              <w:rPr>
                <w:rFonts w:ascii="Arial" w:hAnsi="Arial" w:cs="Arial"/>
                <w:color w:val="000000"/>
                <w:sz w:val="20"/>
                <w:szCs w:val="20"/>
                <w:lang w:eastAsia="pt-BR"/>
              </w:rPr>
              <w:t>Mayors Legislative Power</w:t>
            </w:r>
          </w:p>
        </w:tc>
        <w:tc>
          <w:tcPr>
            <w:tcW w:w="672" w:type="dxa"/>
            <w:vAlign w:val="center"/>
            <w:hideMark/>
          </w:tcPr>
          <w:p w14:paraId="2759B825"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2,182</w:t>
            </w:r>
          </w:p>
        </w:tc>
        <w:tc>
          <w:tcPr>
            <w:tcW w:w="1243" w:type="dxa"/>
            <w:vAlign w:val="center"/>
            <w:hideMark/>
          </w:tcPr>
          <w:p w14:paraId="37FA33FD"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0.20</w:t>
            </w:r>
          </w:p>
        </w:tc>
        <w:tc>
          <w:tcPr>
            <w:tcW w:w="1243" w:type="dxa"/>
            <w:vAlign w:val="center"/>
            <w:hideMark/>
          </w:tcPr>
          <w:p w14:paraId="14A954DE"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0.11</w:t>
            </w:r>
          </w:p>
        </w:tc>
        <w:tc>
          <w:tcPr>
            <w:tcW w:w="934" w:type="dxa"/>
            <w:vAlign w:val="center"/>
            <w:hideMark/>
          </w:tcPr>
          <w:p w14:paraId="3F2987F7"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w:t>
            </w:r>
          </w:p>
        </w:tc>
        <w:tc>
          <w:tcPr>
            <w:tcW w:w="1232" w:type="dxa"/>
            <w:vAlign w:val="center"/>
            <w:hideMark/>
          </w:tcPr>
          <w:p w14:paraId="3751D4DD"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1</w:t>
            </w:r>
          </w:p>
        </w:tc>
      </w:tr>
      <w:tr w:rsidR="009405E9" w:rsidRPr="00E06629" w14:paraId="44646D2D" w14:textId="77777777" w:rsidTr="00E06629">
        <w:trPr>
          <w:tblCellSpacing w:w="15" w:type="dxa"/>
        </w:trPr>
        <w:tc>
          <w:tcPr>
            <w:tcW w:w="2971" w:type="dxa"/>
            <w:vAlign w:val="center"/>
            <w:hideMark/>
          </w:tcPr>
          <w:p w14:paraId="526F2843" w14:textId="77777777" w:rsidR="009405E9" w:rsidRPr="00E06629" w:rsidRDefault="009405E9" w:rsidP="009F68FA">
            <w:pPr>
              <w:rPr>
                <w:rFonts w:ascii="Arial" w:hAnsi="Arial" w:cs="Arial"/>
                <w:color w:val="000000"/>
                <w:sz w:val="20"/>
                <w:szCs w:val="20"/>
                <w:lang w:eastAsia="pt-BR"/>
              </w:rPr>
            </w:pPr>
            <w:r w:rsidRPr="00E06629">
              <w:rPr>
                <w:rFonts w:ascii="Arial" w:hAnsi="Arial" w:cs="Arial"/>
                <w:color w:val="000000"/>
                <w:sz w:val="20"/>
                <w:szCs w:val="20"/>
                <w:lang w:eastAsia="pt-BR"/>
              </w:rPr>
              <w:t>City Budget per capita</w:t>
            </w:r>
          </w:p>
        </w:tc>
        <w:tc>
          <w:tcPr>
            <w:tcW w:w="672" w:type="dxa"/>
            <w:vAlign w:val="center"/>
            <w:hideMark/>
          </w:tcPr>
          <w:p w14:paraId="0D687121"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2,182</w:t>
            </w:r>
          </w:p>
        </w:tc>
        <w:tc>
          <w:tcPr>
            <w:tcW w:w="1243" w:type="dxa"/>
            <w:vAlign w:val="center"/>
            <w:hideMark/>
          </w:tcPr>
          <w:p w14:paraId="7AC8A9D8"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1,678.65</w:t>
            </w:r>
          </w:p>
        </w:tc>
        <w:tc>
          <w:tcPr>
            <w:tcW w:w="1243" w:type="dxa"/>
            <w:vAlign w:val="center"/>
            <w:hideMark/>
          </w:tcPr>
          <w:p w14:paraId="7F28BFC5"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920.25</w:t>
            </w:r>
          </w:p>
        </w:tc>
        <w:tc>
          <w:tcPr>
            <w:tcW w:w="934" w:type="dxa"/>
            <w:vAlign w:val="center"/>
            <w:hideMark/>
          </w:tcPr>
          <w:p w14:paraId="5951F5F4"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150.29</w:t>
            </w:r>
          </w:p>
        </w:tc>
        <w:tc>
          <w:tcPr>
            <w:tcW w:w="1232" w:type="dxa"/>
            <w:vAlign w:val="center"/>
            <w:hideMark/>
          </w:tcPr>
          <w:p w14:paraId="3855888D"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8,618.58</w:t>
            </w:r>
          </w:p>
        </w:tc>
      </w:tr>
      <w:tr w:rsidR="009405E9" w:rsidRPr="00E06629" w14:paraId="1E026E57" w14:textId="77777777" w:rsidTr="00E06629">
        <w:trPr>
          <w:tblCellSpacing w:w="15" w:type="dxa"/>
        </w:trPr>
        <w:tc>
          <w:tcPr>
            <w:tcW w:w="2971" w:type="dxa"/>
            <w:vAlign w:val="center"/>
            <w:hideMark/>
          </w:tcPr>
          <w:p w14:paraId="5BBD3D06" w14:textId="77777777" w:rsidR="009405E9" w:rsidRPr="00E06629" w:rsidRDefault="009405E9" w:rsidP="009F68FA">
            <w:pPr>
              <w:rPr>
                <w:rFonts w:ascii="Arial" w:hAnsi="Arial" w:cs="Arial"/>
                <w:color w:val="000000"/>
                <w:sz w:val="20"/>
                <w:szCs w:val="20"/>
                <w:lang w:eastAsia="pt-BR"/>
              </w:rPr>
            </w:pPr>
            <w:r w:rsidRPr="00E06629">
              <w:rPr>
                <w:rFonts w:ascii="Arial" w:hAnsi="Arial" w:cs="Arial"/>
                <w:color w:val="000000"/>
                <w:sz w:val="20"/>
                <w:szCs w:val="20"/>
                <w:lang w:eastAsia="pt-BR"/>
              </w:rPr>
              <w:t>Investment Share</w:t>
            </w:r>
          </w:p>
        </w:tc>
        <w:tc>
          <w:tcPr>
            <w:tcW w:w="672" w:type="dxa"/>
            <w:vAlign w:val="center"/>
            <w:hideMark/>
          </w:tcPr>
          <w:p w14:paraId="05DAFBAE"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2,182</w:t>
            </w:r>
          </w:p>
        </w:tc>
        <w:tc>
          <w:tcPr>
            <w:tcW w:w="1243" w:type="dxa"/>
            <w:vAlign w:val="center"/>
            <w:hideMark/>
          </w:tcPr>
          <w:p w14:paraId="3CF5F649"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0.10</w:t>
            </w:r>
          </w:p>
        </w:tc>
        <w:tc>
          <w:tcPr>
            <w:tcW w:w="1243" w:type="dxa"/>
            <w:vAlign w:val="center"/>
            <w:hideMark/>
          </w:tcPr>
          <w:p w14:paraId="42F63193"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0.05</w:t>
            </w:r>
          </w:p>
        </w:tc>
        <w:tc>
          <w:tcPr>
            <w:tcW w:w="934" w:type="dxa"/>
            <w:vAlign w:val="center"/>
            <w:hideMark/>
          </w:tcPr>
          <w:p w14:paraId="79D8B32F"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0.004</w:t>
            </w:r>
          </w:p>
        </w:tc>
        <w:tc>
          <w:tcPr>
            <w:tcW w:w="1232" w:type="dxa"/>
            <w:vAlign w:val="center"/>
            <w:hideMark/>
          </w:tcPr>
          <w:p w14:paraId="095F09AA"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0.32</w:t>
            </w:r>
          </w:p>
        </w:tc>
      </w:tr>
      <w:tr w:rsidR="009405E9" w:rsidRPr="00E06629" w14:paraId="0C34F054" w14:textId="77777777" w:rsidTr="00E06629">
        <w:trPr>
          <w:tblCellSpacing w:w="15" w:type="dxa"/>
        </w:trPr>
        <w:tc>
          <w:tcPr>
            <w:tcW w:w="2971" w:type="dxa"/>
            <w:vAlign w:val="center"/>
            <w:hideMark/>
          </w:tcPr>
          <w:p w14:paraId="5E4FC031" w14:textId="77777777" w:rsidR="009405E9" w:rsidRPr="00E06629" w:rsidRDefault="009405E9" w:rsidP="009F68FA">
            <w:pPr>
              <w:rPr>
                <w:rFonts w:ascii="Arial" w:hAnsi="Arial" w:cs="Arial"/>
                <w:color w:val="000000"/>
                <w:sz w:val="20"/>
                <w:szCs w:val="20"/>
                <w:lang w:eastAsia="pt-BR"/>
              </w:rPr>
            </w:pPr>
            <w:r w:rsidRPr="00E06629">
              <w:rPr>
                <w:rFonts w:ascii="Arial" w:hAnsi="Arial" w:cs="Arial"/>
                <w:color w:val="000000"/>
                <w:sz w:val="20"/>
                <w:szCs w:val="20"/>
                <w:lang w:eastAsia="pt-BR"/>
              </w:rPr>
              <w:t>City Population (log)</w:t>
            </w:r>
          </w:p>
        </w:tc>
        <w:tc>
          <w:tcPr>
            <w:tcW w:w="672" w:type="dxa"/>
            <w:vAlign w:val="center"/>
            <w:hideMark/>
          </w:tcPr>
          <w:p w14:paraId="348D07AB"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2,182</w:t>
            </w:r>
          </w:p>
        </w:tc>
        <w:tc>
          <w:tcPr>
            <w:tcW w:w="1243" w:type="dxa"/>
            <w:vAlign w:val="center"/>
            <w:hideMark/>
          </w:tcPr>
          <w:p w14:paraId="216C0C3B"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11.85</w:t>
            </w:r>
          </w:p>
        </w:tc>
        <w:tc>
          <w:tcPr>
            <w:tcW w:w="1243" w:type="dxa"/>
            <w:vAlign w:val="center"/>
            <w:hideMark/>
          </w:tcPr>
          <w:p w14:paraId="491DF67F"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0.84</w:t>
            </w:r>
          </w:p>
        </w:tc>
        <w:tc>
          <w:tcPr>
            <w:tcW w:w="934" w:type="dxa"/>
            <w:vAlign w:val="center"/>
            <w:hideMark/>
          </w:tcPr>
          <w:p w14:paraId="1D862F6B"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10.53</w:t>
            </w:r>
          </w:p>
        </w:tc>
        <w:tc>
          <w:tcPr>
            <w:tcW w:w="1232" w:type="dxa"/>
            <w:vAlign w:val="center"/>
            <w:hideMark/>
          </w:tcPr>
          <w:p w14:paraId="3FD5E813"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16.30</w:t>
            </w:r>
          </w:p>
        </w:tc>
      </w:tr>
      <w:tr w:rsidR="009405E9" w:rsidRPr="00E06629" w14:paraId="4272CCF5" w14:textId="77777777" w:rsidTr="00E06629">
        <w:trPr>
          <w:tblCellSpacing w:w="15" w:type="dxa"/>
        </w:trPr>
        <w:tc>
          <w:tcPr>
            <w:tcW w:w="2971" w:type="dxa"/>
            <w:vAlign w:val="center"/>
            <w:hideMark/>
          </w:tcPr>
          <w:p w14:paraId="65F48EAB" w14:textId="77777777" w:rsidR="009405E9" w:rsidRPr="00E06629" w:rsidRDefault="009405E9" w:rsidP="009F68FA">
            <w:pPr>
              <w:rPr>
                <w:rFonts w:ascii="Arial" w:hAnsi="Arial" w:cs="Arial"/>
                <w:color w:val="000000"/>
                <w:sz w:val="20"/>
                <w:szCs w:val="20"/>
                <w:lang w:eastAsia="pt-BR"/>
              </w:rPr>
            </w:pPr>
            <w:r w:rsidRPr="00E06629">
              <w:rPr>
                <w:rFonts w:ascii="Arial" w:hAnsi="Arial" w:cs="Arial"/>
                <w:color w:val="000000"/>
                <w:sz w:val="20"/>
                <w:szCs w:val="20"/>
                <w:lang w:eastAsia="pt-BR"/>
              </w:rPr>
              <w:t>City Budget per capita (log)</w:t>
            </w:r>
          </w:p>
        </w:tc>
        <w:tc>
          <w:tcPr>
            <w:tcW w:w="672" w:type="dxa"/>
            <w:vAlign w:val="center"/>
            <w:hideMark/>
          </w:tcPr>
          <w:p w14:paraId="72123340"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2,182</w:t>
            </w:r>
          </w:p>
        </w:tc>
        <w:tc>
          <w:tcPr>
            <w:tcW w:w="1243" w:type="dxa"/>
            <w:vAlign w:val="center"/>
            <w:hideMark/>
          </w:tcPr>
          <w:p w14:paraId="3F450520"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7.30</w:t>
            </w:r>
          </w:p>
        </w:tc>
        <w:tc>
          <w:tcPr>
            <w:tcW w:w="1243" w:type="dxa"/>
            <w:vAlign w:val="center"/>
            <w:hideMark/>
          </w:tcPr>
          <w:p w14:paraId="55E28599"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0.51</w:t>
            </w:r>
          </w:p>
        </w:tc>
        <w:tc>
          <w:tcPr>
            <w:tcW w:w="934" w:type="dxa"/>
            <w:vAlign w:val="center"/>
            <w:hideMark/>
          </w:tcPr>
          <w:p w14:paraId="6E2C2AC7"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5.01</w:t>
            </w:r>
          </w:p>
        </w:tc>
        <w:tc>
          <w:tcPr>
            <w:tcW w:w="1232" w:type="dxa"/>
            <w:vAlign w:val="center"/>
            <w:hideMark/>
          </w:tcPr>
          <w:p w14:paraId="2F71F939"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9.06</w:t>
            </w:r>
          </w:p>
        </w:tc>
      </w:tr>
      <w:bookmarkEnd w:id="24"/>
    </w:tbl>
    <w:p w14:paraId="492DB742" w14:textId="77777777" w:rsidR="009405E9" w:rsidRPr="00DD2553" w:rsidRDefault="009405E9" w:rsidP="009405E9">
      <w:pPr>
        <w:rPr>
          <w:rFonts w:ascii="Arial" w:hAnsi="Arial" w:cs="Arial"/>
        </w:rPr>
      </w:pPr>
    </w:p>
    <w:p w14:paraId="2F7DA273" w14:textId="49E9ECF8" w:rsidR="000302A2" w:rsidRPr="00DD2553" w:rsidRDefault="000302A2" w:rsidP="00AF062A">
      <w:pPr>
        <w:spacing w:line="480" w:lineRule="auto"/>
        <w:jc w:val="both"/>
        <w:rPr>
          <w:rFonts w:ascii="Arial" w:hAnsi="Arial" w:cs="Arial"/>
          <w:sz w:val="22"/>
          <w:szCs w:val="22"/>
        </w:rPr>
      </w:pPr>
    </w:p>
    <w:p w14:paraId="2E34BECF" w14:textId="77777777" w:rsidR="009405E9" w:rsidRPr="00DD2553" w:rsidRDefault="009405E9" w:rsidP="00AF062A">
      <w:pPr>
        <w:spacing w:line="480" w:lineRule="auto"/>
        <w:jc w:val="both"/>
        <w:rPr>
          <w:rFonts w:ascii="Arial" w:hAnsi="Arial" w:cs="Arial"/>
          <w:sz w:val="22"/>
          <w:szCs w:val="22"/>
        </w:rPr>
      </w:pPr>
    </w:p>
    <w:p w14:paraId="01CDE774" w14:textId="77777777" w:rsidR="00831273" w:rsidRPr="00DD2553" w:rsidRDefault="00831273" w:rsidP="00AF062A">
      <w:pPr>
        <w:jc w:val="both"/>
        <w:rPr>
          <w:rFonts w:ascii="Arial" w:hAnsi="Arial" w:cs="Arial"/>
          <w:sz w:val="22"/>
          <w:szCs w:val="22"/>
        </w:rPr>
      </w:pPr>
      <w:r w:rsidRPr="00DD2553">
        <w:rPr>
          <w:rFonts w:ascii="Arial" w:hAnsi="Arial" w:cs="Arial"/>
          <w:sz w:val="22"/>
          <w:szCs w:val="22"/>
        </w:rPr>
        <w:br w:type="page"/>
      </w:r>
    </w:p>
    <w:p w14:paraId="5335002A" w14:textId="77777777" w:rsidR="00831273" w:rsidRPr="00DD2553" w:rsidRDefault="00831273" w:rsidP="00AF062A">
      <w:pPr>
        <w:jc w:val="both"/>
        <w:rPr>
          <w:rFonts w:ascii="Arial" w:hAnsi="Arial" w:cs="Arial"/>
          <w:b/>
          <w:bCs/>
          <w:sz w:val="22"/>
          <w:szCs w:val="22"/>
        </w:rPr>
      </w:pPr>
      <w:r w:rsidRPr="00DD2553">
        <w:rPr>
          <w:rFonts w:ascii="Arial" w:hAnsi="Arial" w:cs="Arial"/>
          <w:b/>
          <w:bCs/>
          <w:sz w:val="22"/>
          <w:szCs w:val="22"/>
        </w:rPr>
        <w:lastRenderedPageBreak/>
        <w:t>Table 2 – Regression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55"/>
        <w:gridCol w:w="2098"/>
        <w:gridCol w:w="2113"/>
      </w:tblGrid>
      <w:tr w:rsidR="009405E9" w:rsidRPr="00E06629" w14:paraId="379C5A9A" w14:textId="77777777" w:rsidTr="009F68FA">
        <w:trPr>
          <w:tblCellSpacing w:w="15" w:type="dxa"/>
        </w:trPr>
        <w:tc>
          <w:tcPr>
            <w:tcW w:w="0" w:type="auto"/>
            <w:vAlign w:val="center"/>
            <w:hideMark/>
          </w:tcPr>
          <w:p w14:paraId="49EE1C76" w14:textId="77777777" w:rsidR="009405E9" w:rsidRPr="00E06629" w:rsidRDefault="009405E9" w:rsidP="009F68FA">
            <w:pPr>
              <w:jc w:val="center"/>
              <w:rPr>
                <w:rFonts w:ascii="Arial" w:hAnsi="Arial" w:cs="Arial"/>
                <w:sz w:val="20"/>
                <w:szCs w:val="20"/>
                <w:lang w:eastAsia="pt-BR"/>
              </w:rPr>
            </w:pPr>
            <w:bookmarkStart w:id="25" w:name="_Hlk35281159"/>
          </w:p>
        </w:tc>
        <w:tc>
          <w:tcPr>
            <w:tcW w:w="0" w:type="auto"/>
            <w:gridSpan w:val="2"/>
            <w:vAlign w:val="center"/>
            <w:hideMark/>
          </w:tcPr>
          <w:p w14:paraId="4EC6B1B5"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Dependent Variable: Participatory Budget (PB)</w:t>
            </w:r>
          </w:p>
        </w:tc>
      </w:tr>
      <w:tr w:rsidR="009405E9" w:rsidRPr="00E06629" w14:paraId="434102B5" w14:textId="77777777" w:rsidTr="009F68FA">
        <w:trPr>
          <w:tblCellSpacing w:w="15" w:type="dxa"/>
        </w:trPr>
        <w:tc>
          <w:tcPr>
            <w:tcW w:w="0" w:type="auto"/>
            <w:vAlign w:val="center"/>
            <w:hideMark/>
          </w:tcPr>
          <w:p w14:paraId="044C845D" w14:textId="77777777" w:rsidR="009405E9" w:rsidRPr="00E06629" w:rsidRDefault="009405E9" w:rsidP="009F68FA">
            <w:pPr>
              <w:jc w:val="center"/>
              <w:rPr>
                <w:rFonts w:ascii="Arial" w:hAnsi="Arial" w:cs="Arial"/>
                <w:sz w:val="20"/>
                <w:szCs w:val="20"/>
                <w:lang w:eastAsia="pt-BR"/>
              </w:rPr>
            </w:pPr>
          </w:p>
        </w:tc>
        <w:tc>
          <w:tcPr>
            <w:tcW w:w="0" w:type="auto"/>
            <w:gridSpan w:val="2"/>
            <w:tcBorders>
              <w:bottom w:val="single" w:sz="6" w:space="0" w:color="000000"/>
            </w:tcBorders>
            <w:vAlign w:val="center"/>
            <w:hideMark/>
          </w:tcPr>
          <w:p w14:paraId="067EA307" w14:textId="77777777" w:rsidR="009405E9" w:rsidRPr="00E06629" w:rsidRDefault="009405E9" w:rsidP="009F68FA">
            <w:pPr>
              <w:jc w:val="center"/>
              <w:rPr>
                <w:rFonts w:ascii="Arial" w:hAnsi="Arial" w:cs="Arial"/>
                <w:sz w:val="20"/>
                <w:szCs w:val="20"/>
                <w:lang w:eastAsia="pt-BR"/>
              </w:rPr>
            </w:pPr>
          </w:p>
        </w:tc>
      </w:tr>
      <w:tr w:rsidR="009405E9" w:rsidRPr="00E06629" w14:paraId="10E43A59" w14:textId="77777777" w:rsidTr="009F68FA">
        <w:trPr>
          <w:tblCellSpacing w:w="15" w:type="dxa"/>
        </w:trPr>
        <w:tc>
          <w:tcPr>
            <w:tcW w:w="0" w:type="auto"/>
            <w:vAlign w:val="center"/>
            <w:hideMark/>
          </w:tcPr>
          <w:p w14:paraId="3011B851" w14:textId="77777777" w:rsidR="009405E9" w:rsidRPr="00E06629" w:rsidRDefault="009405E9" w:rsidP="009F68FA">
            <w:pPr>
              <w:jc w:val="center"/>
              <w:rPr>
                <w:rFonts w:ascii="Arial" w:hAnsi="Arial" w:cs="Arial"/>
                <w:sz w:val="20"/>
                <w:szCs w:val="20"/>
                <w:lang w:eastAsia="pt-BR"/>
              </w:rPr>
            </w:pPr>
          </w:p>
        </w:tc>
        <w:tc>
          <w:tcPr>
            <w:tcW w:w="0" w:type="auto"/>
            <w:vAlign w:val="center"/>
            <w:hideMark/>
          </w:tcPr>
          <w:p w14:paraId="32D8B7BF"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Basic Model</w:t>
            </w:r>
          </w:p>
        </w:tc>
        <w:tc>
          <w:tcPr>
            <w:tcW w:w="0" w:type="auto"/>
            <w:vAlign w:val="center"/>
            <w:hideMark/>
          </w:tcPr>
          <w:p w14:paraId="3F0DD654"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Interactive Model</w:t>
            </w:r>
          </w:p>
        </w:tc>
      </w:tr>
      <w:tr w:rsidR="009405E9" w:rsidRPr="00E06629" w14:paraId="5EAB5F07" w14:textId="77777777" w:rsidTr="009F68FA">
        <w:trPr>
          <w:tblCellSpacing w:w="15" w:type="dxa"/>
        </w:trPr>
        <w:tc>
          <w:tcPr>
            <w:tcW w:w="0" w:type="auto"/>
            <w:vAlign w:val="center"/>
            <w:hideMark/>
          </w:tcPr>
          <w:p w14:paraId="1E9F160A" w14:textId="77777777" w:rsidR="009405E9" w:rsidRPr="00E06629" w:rsidRDefault="009405E9" w:rsidP="009F68FA">
            <w:pPr>
              <w:jc w:val="center"/>
              <w:rPr>
                <w:rFonts w:ascii="Arial" w:hAnsi="Arial" w:cs="Arial"/>
                <w:sz w:val="20"/>
                <w:szCs w:val="20"/>
                <w:lang w:eastAsia="pt-BR"/>
              </w:rPr>
            </w:pPr>
          </w:p>
        </w:tc>
        <w:tc>
          <w:tcPr>
            <w:tcW w:w="0" w:type="auto"/>
            <w:vAlign w:val="center"/>
            <w:hideMark/>
          </w:tcPr>
          <w:p w14:paraId="581D4FD4"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(1)</w:t>
            </w:r>
          </w:p>
        </w:tc>
        <w:tc>
          <w:tcPr>
            <w:tcW w:w="0" w:type="auto"/>
            <w:vAlign w:val="center"/>
            <w:hideMark/>
          </w:tcPr>
          <w:p w14:paraId="778C5BD1"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(2)</w:t>
            </w:r>
          </w:p>
        </w:tc>
      </w:tr>
      <w:tr w:rsidR="009405E9" w:rsidRPr="00E06629" w14:paraId="3E0777B7" w14:textId="77777777" w:rsidTr="009F68FA">
        <w:trPr>
          <w:tblCellSpacing w:w="15" w:type="dxa"/>
        </w:trPr>
        <w:tc>
          <w:tcPr>
            <w:tcW w:w="0" w:type="auto"/>
            <w:gridSpan w:val="3"/>
            <w:tcBorders>
              <w:bottom w:val="single" w:sz="6" w:space="0" w:color="000000"/>
            </w:tcBorders>
            <w:vAlign w:val="center"/>
            <w:hideMark/>
          </w:tcPr>
          <w:p w14:paraId="6F69845B" w14:textId="77777777" w:rsidR="009405E9" w:rsidRPr="00E06629" w:rsidRDefault="009405E9" w:rsidP="009F68FA">
            <w:pPr>
              <w:jc w:val="center"/>
              <w:rPr>
                <w:rFonts w:ascii="Arial" w:hAnsi="Arial" w:cs="Arial"/>
                <w:sz w:val="20"/>
                <w:szCs w:val="20"/>
                <w:lang w:eastAsia="pt-BR"/>
              </w:rPr>
            </w:pPr>
          </w:p>
        </w:tc>
      </w:tr>
      <w:tr w:rsidR="009405E9" w:rsidRPr="00E06629" w14:paraId="44593388" w14:textId="77777777" w:rsidTr="009F68FA">
        <w:trPr>
          <w:tblCellSpacing w:w="15" w:type="dxa"/>
        </w:trPr>
        <w:tc>
          <w:tcPr>
            <w:tcW w:w="0" w:type="auto"/>
            <w:vAlign w:val="center"/>
            <w:hideMark/>
          </w:tcPr>
          <w:p w14:paraId="3F888D9C"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Lag Dependent Variable (PB</w:t>
            </w:r>
            <w:r w:rsidRPr="00E06629">
              <w:rPr>
                <w:rFonts w:ascii="Arial" w:hAnsi="Arial" w:cs="Arial"/>
                <w:sz w:val="20"/>
                <w:szCs w:val="20"/>
                <w:vertAlign w:val="subscript"/>
                <w:lang w:eastAsia="pt-BR"/>
              </w:rPr>
              <w:t>i</w:t>
            </w:r>
            <w:r w:rsidRPr="00E06629">
              <w:rPr>
                <w:rFonts w:ascii="Arial" w:hAnsi="Arial" w:cs="Arial"/>
                <w:sz w:val="20"/>
                <w:szCs w:val="20"/>
                <w:lang w:eastAsia="pt-BR"/>
              </w:rPr>
              <w:t>,</w:t>
            </w:r>
            <w:r w:rsidRPr="00E06629">
              <w:rPr>
                <w:rFonts w:ascii="Arial" w:hAnsi="Arial" w:cs="Arial"/>
                <w:sz w:val="20"/>
                <w:szCs w:val="20"/>
                <w:vertAlign w:val="subscript"/>
                <w:lang w:eastAsia="pt-BR"/>
              </w:rPr>
              <w:t>t-1</w:t>
            </w:r>
            <w:r w:rsidRPr="00E06629">
              <w:rPr>
                <w:rFonts w:ascii="Arial" w:hAnsi="Arial" w:cs="Arial"/>
                <w:sz w:val="20"/>
                <w:szCs w:val="20"/>
                <w:lang w:eastAsia="pt-BR"/>
              </w:rPr>
              <w:t>)</w:t>
            </w:r>
          </w:p>
        </w:tc>
        <w:tc>
          <w:tcPr>
            <w:tcW w:w="0" w:type="auto"/>
            <w:vAlign w:val="center"/>
            <w:hideMark/>
          </w:tcPr>
          <w:p w14:paraId="74AD6340"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0.083</w:t>
            </w:r>
            <w:r w:rsidRPr="00E06629">
              <w:rPr>
                <w:rFonts w:ascii="Arial" w:hAnsi="Arial" w:cs="Arial"/>
                <w:sz w:val="20"/>
                <w:szCs w:val="20"/>
                <w:vertAlign w:val="superscript"/>
                <w:lang w:eastAsia="pt-BR"/>
              </w:rPr>
              <w:t>**</w:t>
            </w:r>
            <w:r w:rsidRPr="00E06629">
              <w:rPr>
                <w:rFonts w:ascii="Arial" w:hAnsi="Arial" w:cs="Arial"/>
                <w:sz w:val="20"/>
                <w:szCs w:val="20"/>
                <w:lang w:eastAsia="pt-BR"/>
              </w:rPr>
              <w:t> (0.034)</w:t>
            </w:r>
          </w:p>
        </w:tc>
        <w:tc>
          <w:tcPr>
            <w:tcW w:w="0" w:type="auto"/>
            <w:vAlign w:val="center"/>
            <w:hideMark/>
          </w:tcPr>
          <w:p w14:paraId="3AC57653"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-0.060 (0.323)</w:t>
            </w:r>
          </w:p>
        </w:tc>
      </w:tr>
      <w:tr w:rsidR="009405E9" w:rsidRPr="00E06629" w14:paraId="17B6B60B" w14:textId="77777777" w:rsidTr="009F68FA">
        <w:trPr>
          <w:tblCellSpacing w:w="15" w:type="dxa"/>
        </w:trPr>
        <w:tc>
          <w:tcPr>
            <w:tcW w:w="0" w:type="auto"/>
            <w:vAlign w:val="center"/>
            <w:hideMark/>
          </w:tcPr>
          <w:p w14:paraId="2D1AB908"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PB Accumulative</w:t>
            </w:r>
          </w:p>
        </w:tc>
        <w:tc>
          <w:tcPr>
            <w:tcW w:w="0" w:type="auto"/>
            <w:vAlign w:val="center"/>
            <w:hideMark/>
          </w:tcPr>
          <w:p w14:paraId="75392C76"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0.068</w:t>
            </w:r>
            <w:r w:rsidRPr="00E06629">
              <w:rPr>
                <w:rFonts w:ascii="Arial" w:hAnsi="Arial" w:cs="Arial"/>
                <w:sz w:val="20"/>
                <w:szCs w:val="20"/>
                <w:vertAlign w:val="superscript"/>
                <w:lang w:eastAsia="pt-BR"/>
              </w:rPr>
              <w:t>***</w:t>
            </w:r>
            <w:r w:rsidRPr="00E06629">
              <w:rPr>
                <w:rFonts w:ascii="Arial" w:hAnsi="Arial" w:cs="Arial"/>
                <w:sz w:val="20"/>
                <w:szCs w:val="20"/>
                <w:lang w:eastAsia="pt-BR"/>
              </w:rPr>
              <w:t> (0.016)</w:t>
            </w:r>
          </w:p>
        </w:tc>
        <w:tc>
          <w:tcPr>
            <w:tcW w:w="0" w:type="auto"/>
            <w:vAlign w:val="center"/>
            <w:hideMark/>
          </w:tcPr>
          <w:p w14:paraId="2D6BB2CA"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0.064</w:t>
            </w:r>
            <w:r w:rsidRPr="00E06629">
              <w:rPr>
                <w:rFonts w:ascii="Arial" w:hAnsi="Arial" w:cs="Arial"/>
                <w:sz w:val="20"/>
                <w:szCs w:val="20"/>
                <w:vertAlign w:val="superscript"/>
                <w:lang w:eastAsia="pt-BR"/>
              </w:rPr>
              <w:t>***</w:t>
            </w:r>
            <w:r w:rsidRPr="00E06629">
              <w:rPr>
                <w:rFonts w:ascii="Arial" w:hAnsi="Arial" w:cs="Arial"/>
                <w:sz w:val="20"/>
                <w:szCs w:val="20"/>
                <w:lang w:eastAsia="pt-BR"/>
              </w:rPr>
              <w:t> (0.017)</w:t>
            </w:r>
          </w:p>
        </w:tc>
      </w:tr>
      <w:tr w:rsidR="009405E9" w:rsidRPr="00E06629" w14:paraId="024D26C6" w14:textId="77777777" w:rsidTr="009F68FA">
        <w:trPr>
          <w:tblCellSpacing w:w="15" w:type="dxa"/>
        </w:trPr>
        <w:tc>
          <w:tcPr>
            <w:tcW w:w="0" w:type="auto"/>
            <w:vAlign w:val="center"/>
            <w:hideMark/>
          </w:tcPr>
          <w:p w14:paraId="5772827C"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Population (log)</w:t>
            </w:r>
          </w:p>
        </w:tc>
        <w:tc>
          <w:tcPr>
            <w:tcW w:w="0" w:type="auto"/>
            <w:vAlign w:val="center"/>
            <w:hideMark/>
          </w:tcPr>
          <w:p w14:paraId="5F04BB9E"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0.078</w:t>
            </w:r>
            <w:r w:rsidRPr="00E06629">
              <w:rPr>
                <w:rFonts w:ascii="Arial" w:hAnsi="Arial" w:cs="Arial"/>
                <w:sz w:val="20"/>
                <w:szCs w:val="20"/>
                <w:vertAlign w:val="superscript"/>
                <w:lang w:eastAsia="pt-BR"/>
              </w:rPr>
              <w:t>***</w:t>
            </w:r>
            <w:r w:rsidRPr="00E06629">
              <w:rPr>
                <w:rFonts w:ascii="Arial" w:hAnsi="Arial" w:cs="Arial"/>
                <w:sz w:val="20"/>
                <w:szCs w:val="20"/>
                <w:lang w:eastAsia="pt-BR"/>
              </w:rPr>
              <w:t> (0.009)</w:t>
            </w:r>
          </w:p>
        </w:tc>
        <w:tc>
          <w:tcPr>
            <w:tcW w:w="0" w:type="auto"/>
            <w:vAlign w:val="center"/>
            <w:hideMark/>
          </w:tcPr>
          <w:p w14:paraId="539E7DCE"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0.060</w:t>
            </w:r>
            <w:r w:rsidRPr="00E06629">
              <w:rPr>
                <w:rFonts w:ascii="Arial" w:hAnsi="Arial" w:cs="Arial"/>
                <w:sz w:val="20"/>
                <w:szCs w:val="20"/>
                <w:vertAlign w:val="superscript"/>
                <w:lang w:eastAsia="pt-BR"/>
              </w:rPr>
              <w:t>***</w:t>
            </w:r>
            <w:r w:rsidRPr="00E06629">
              <w:rPr>
                <w:rFonts w:ascii="Arial" w:hAnsi="Arial" w:cs="Arial"/>
                <w:sz w:val="20"/>
                <w:szCs w:val="20"/>
                <w:lang w:eastAsia="pt-BR"/>
              </w:rPr>
              <w:t> (0.011)</w:t>
            </w:r>
          </w:p>
        </w:tc>
      </w:tr>
      <w:tr w:rsidR="009405E9" w:rsidRPr="00E06629" w14:paraId="14251554" w14:textId="77777777" w:rsidTr="009F68FA">
        <w:trPr>
          <w:tblCellSpacing w:w="15" w:type="dxa"/>
        </w:trPr>
        <w:tc>
          <w:tcPr>
            <w:tcW w:w="0" w:type="auto"/>
            <w:vAlign w:val="center"/>
            <w:hideMark/>
          </w:tcPr>
          <w:p w14:paraId="64D532B9"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PT Mayor</w:t>
            </w:r>
          </w:p>
        </w:tc>
        <w:tc>
          <w:tcPr>
            <w:tcW w:w="0" w:type="auto"/>
            <w:vAlign w:val="center"/>
            <w:hideMark/>
          </w:tcPr>
          <w:p w14:paraId="6207D746"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0.694</w:t>
            </w:r>
            <w:r w:rsidRPr="00E06629">
              <w:rPr>
                <w:rFonts w:ascii="Arial" w:hAnsi="Arial" w:cs="Arial"/>
                <w:sz w:val="20"/>
                <w:szCs w:val="20"/>
                <w:vertAlign w:val="superscript"/>
                <w:lang w:eastAsia="pt-BR"/>
              </w:rPr>
              <w:t>***</w:t>
            </w:r>
            <w:r w:rsidRPr="00E06629">
              <w:rPr>
                <w:rFonts w:ascii="Arial" w:hAnsi="Arial" w:cs="Arial"/>
                <w:sz w:val="20"/>
                <w:szCs w:val="20"/>
                <w:lang w:eastAsia="pt-BR"/>
              </w:rPr>
              <w:t> (0.069)</w:t>
            </w:r>
          </w:p>
        </w:tc>
        <w:tc>
          <w:tcPr>
            <w:tcW w:w="0" w:type="auto"/>
            <w:vAlign w:val="center"/>
            <w:hideMark/>
          </w:tcPr>
          <w:p w14:paraId="61DA70C5"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2.032</w:t>
            </w:r>
            <w:r w:rsidRPr="00E06629">
              <w:rPr>
                <w:rFonts w:ascii="Arial" w:hAnsi="Arial" w:cs="Arial"/>
                <w:sz w:val="20"/>
                <w:szCs w:val="20"/>
                <w:vertAlign w:val="superscript"/>
                <w:lang w:eastAsia="pt-BR"/>
              </w:rPr>
              <w:t>**</w:t>
            </w:r>
            <w:r w:rsidRPr="00E06629">
              <w:rPr>
                <w:rFonts w:ascii="Arial" w:hAnsi="Arial" w:cs="Arial"/>
                <w:sz w:val="20"/>
                <w:szCs w:val="20"/>
                <w:lang w:eastAsia="pt-BR"/>
              </w:rPr>
              <w:t> (0.930)</w:t>
            </w:r>
          </w:p>
        </w:tc>
      </w:tr>
      <w:tr w:rsidR="009405E9" w:rsidRPr="00E06629" w14:paraId="686B30C1" w14:textId="77777777" w:rsidTr="009F68FA">
        <w:trPr>
          <w:tblCellSpacing w:w="15" w:type="dxa"/>
        </w:trPr>
        <w:tc>
          <w:tcPr>
            <w:tcW w:w="0" w:type="auto"/>
            <w:vAlign w:val="center"/>
            <w:hideMark/>
          </w:tcPr>
          <w:p w14:paraId="6DAFF03C"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PT Mayor After 2002</w:t>
            </w:r>
          </w:p>
        </w:tc>
        <w:tc>
          <w:tcPr>
            <w:tcW w:w="0" w:type="auto"/>
            <w:vAlign w:val="center"/>
            <w:hideMark/>
          </w:tcPr>
          <w:p w14:paraId="11A01AE5"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-0.432</w:t>
            </w:r>
            <w:r w:rsidRPr="00E06629">
              <w:rPr>
                <w:rFonts w:ascii="Arial" w:hAnsi="Arial" w:cs="Arial"/>
                <w:sz w:val="20"/>
                <w:szCs w:val="20"/>
                <w:vertAlign w:val="superscript"/>
                <w:lang w:eastAsia="pt-BR"/>
              </w:rPr>
              <w:t>***</w:t>
            </w:r>
            <w:r w:rsidRPr="00E06629">
              <w:rPr>
                <w:rFonts w:ascii="Arial" w:hAnsi="Arial" w:cs="Arial"/>
                <w:sz w:val="20"/>
                <w:szCs w:val="20"/>
                <w:lang w:eastAsia="pt-BR"/>
              </w:rPr>
              <w:t> (0.070)</w:t>
            </w:r>
          </w:p>
        </w:tc>
        <w:tc>
          <w:tcPr>
            <w:tcW w:w="0" w:type="auto"/>
            <w:vAlign w:val="center"/>
            <w:hideMark/>
          </w:tcPr>
          <w:p w14:paraId="463488A6"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-1.108 (0.936)</w:t>
            </w:r>
          </w:p>
        </w:tc>
      </w:tr>
      <w:tr w:rsidR="009405E9" w:rsidRPr="00E06629" w14:paraId="562C1EDC" w14:textId="77777777" w:rsidTr="009F68FA">
        <w:trPr>
          <w:tblCellSpacing w:w="15" w:type="dxa"/>
        </w:trPr>
        <w:tc>
          <w:tcPr>
            <w:tcW w:w="0" w:type="auto"/>
            <w:vAlign w:val="center"/>
            <w:hideMark/>
          </w:tcPr>
          <w:p w14:paraId="733A3DE4"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Left Party (including PT)</w:t>
            </w:r>
          </w:p>
        </w:tc>
        <w:tc>
          <w:tcPr>
            <w:tcW w:w="0" w:type="auto"/>
            <w:vAlign w:val="center"/>
            <w:hideMark/>
          </w:tcPr>
          <w:p w14:paraId="1C65559B"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0.111</w:t>
            </w:r>
            <w:r w:rsidRPr="00E06629">
              <w:rPr>
                <w:rFonts w:ascii="Arial" w:hAnsi="Arial" w:cs="Arial"/>
                <w:sz w:val="20"/>
                <w:szCs w:val="20"/>
                <w:vertAlign w:val="superscript"/>
                <w:lang w:eastAsia="pt-BR"/>
              </w:rPr>
              <w:t>***</w:t>
            </w:r>
            <w:r w:rsidRPr="00E06629">
              <w:rPr>
                <w:rFonts w:ascii="Arial" w:hAnsi="Arial" w:cs="Arial"/>
                <w:sz w:val="20"/>
                <w:szCs w:val="20"/>
                <w:lang w:eastAsia="pt-BR"/>
              </w:rPr>
              <w:t> (0.020)</w:t>
            </w:r>
          </w:p>
        </w:tc>
        <w:tc>
          <w:tcPr>
            <w:tcW w:w="0" w:type="auto"/>
            <w:vAlign w:val="center"/>
            <w:hideMark/>
          </w:tcPr>
          <w:p w14:paraId="7691E5DC"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-0.911</w:t>
            </w:r>
            <w:r w:rsidRPr="00E06629">
              <w:rPr>
                <w:rFonts w:ascii="Arial" w:hAnsi="Arial" w:cs="Arial"/>
                <w:sz w:val="20"/>
                <w:szCs w:val="20"/>
                <w:vertAlign w:val="superscript"/>
                <w:lang w:eastAsia="pt-BR"/>
              </w:rPr>
              <w:t>***</w:t>
            </w:r>
            <w:r w:rsidRPr="00E06629">
              <w:rPr>
                <w:rFonts w:ascii="Arial" w:hAnsi="Arial" w:cs="Arial"/>
                <w:sz w:val="20"/>
                <w:szCs w:val="20"/>
                <w:lang w:eastAsia="pt-BR"/>
              </w:rPr>
              <w:t> (0.264)</w:t>
            </w:r>
          </w:p>
        </w:tc>
      </w:tr>
      <w:tr w:rsidR="009405E9" w:rsidRPr="00E06629" w14:paraId="6D78E06A" w14:textId="77777777" w:rsidTr="009F68FA">
        <w:trPr>
          <w:tblCellSpacing w:w="15" w:type="dxa"/>
        </w:trPr>
        <w:tc>
          <w:tcPr>
            <w:tcW w:w="0" w:type="auto"/>
            <w:vAlign w:val="center"/>
            <w:hideMark/>
          </w:tcPr>
          <w:p w14:paraId="75A8B429"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Party continuity</w:t>
            </w:r>
          </w:p>
        </w:tc>
        <w:tc>
          <w:tcPr>
            <w:tcW w:w="0" w:type="auto"/>
            <w:vAlign w:val="center"/>
            <w:hideMark/>
          </w:tcPr>
          <w:p w14:paraId="64148BB8"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0.007 (0.020)</w:t>
            </w:r>
          </w:p>
        </w:tc>
        <w:tc>
          <w:tcPr>
            <w:tcW w:w="0" w:type="auto"/>
            <w:vAlign w:val="center"/>
            <w:hideMark/>
          </w:tcPr>
          <w:p w14:paraId="0340F162"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-0.037 (0.023)</w:t>
            </w:r>
          </w:p>
        </w:tc>
      </w:tr>
      <w:tr w:rsidR="009405E9" w:rsidRPr="00E06629" w14:paraId="6A498356" w14:textId="77777777" w:rsidTr="009F68FA">
        <w:trPr>
          <w:tblCellSpacing w:w="15" w:type="dxa"/>
        </w:trPr>
        <w:tc>
          <w:tcPr>
            <w:tcW w:w="0" w:type="auto"/>
            <w:vAlign w:val="center"/>
            <w:hideMark/>
          </w:tcPr>
          <w:p w14:paraId="51463BF8"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Mayors Vulnerability</w:t>
            </w:r>
          </w:p>
        </w:tc>
        <w:tc>
          <w:tcPr>
            <w:tcW w:w="0" w:type="auto"/>
            <w:vAlign w:val="center"/>
            <w:hideMark/>
          </w:tcPr>
          <w:p w14:paraId="0E77746F"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-0.002 (0.030)</w:t>
            </w:r>
          </w:p>
        </w:tc>
        <w:tc>
          <w:tcPr>
            <w:tcW w:w="0" w:type="auto"/>
            <w:vAlign w:val="center"/>
            <w:hideMark/>
          </w:tcPr>
          <w:p w14:paraId="17BA89EA"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0.002 (0.029)</w:t>
            </w:r>
          </w:p>
        </w:tc>
      </w:tr>
      <w:tr w:rsidR="009405E9" w:rsidRPr="00E06629" w14:paraId="6AA974AC" w14:textId="77777777" w:rsidTr="009F68FA">
        <w:trPr>
          <w:tblCellSpacing w:w="15" w:type="dxa"/>
        </w:trPr>
        <w:tc>
          <w:tcPr>
            <w:tcW w:w="0" w:type="auto"/>
            <w:vAlign w:val="center"/>
            <w:hideMark/>
          </w:tcPr>
          <w:p w14:paraId="21407653"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Mayors Legislative Power</w:t>
            </w:r>
          </w:p>
        </w:tc>
        <w:tc>
          <w:tcPr>
            <w:tcW w:w="0" w:type="auto"/>
            <w:vAlign w:val="center"/>
            <w:hideMark/>
          </w:tcPr>
          <w:p w14:paraId="41082033"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-0.058 (0.072)</w:t>
            </w:r>
          </w:p>
        </w:tc>
        <w:tc>
          <w:tcPr>
            <w:tcW w:w="0" w:type="auto"/>
            <w:vAlign w:val="center"/>
            <w:hideMark/>
          </w:tcPr>
          <w:p w14:paraId="6FC81A64"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-0.043 (0.071)</w:t>
            </w:r>
          </w:p>
        </w:tc>
      </w:tr>
      <w:tr w:rsidR="009405E9" w:rsidRPr="00E06629" w14:paraId="57F1A731" w14:textId="77777777" w:rsidTr="009F68FA">
        <w:trPr>
          <w:tblCellSpacing w:w="15" w:type="dxa"/>
        </w:trPr>
        <w:tc>
          <w:tcPr>
            <w:tcW w:w="0" w:type="auto"/>
            <w:vAlign w:val="center"/>
            <w:hideMark/>
          </w:tcPr>
          <w:p w14:paraId="01EDDE8D"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Mayor Continuity (re-election)</w:t>
            </w:r>
          </w:p>
        </w:tc>
        <w:tc>
          <w:tcPr>
            <w:tcW w:w="0" w:type="auto"/>
            <w:vAlign w:val="center"/>
            <w:hideMark/>
          </w:tcPr>
          <w:p w14:paraId="1D7F8890"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-0.041</w:t>
            </w:r>
            <w:r w:rsidRPr="00E06629">
              <w:rPr>
                <w:rFonts w:ascii="Arial" w:hAnsi="Arial" w:cs="Arial"/>
                <w:sz w:val="20"/>
                <w:szCs w:val="20"/>
                <w:vertAlign w:val="superscript"/>
                <w:lang w:eastAsia="pt-BR"/>
              </w:rPr>
              <w:t>*</w:t>
            </w:r>
            <w:r w:rsidRPr="00E06629">
              <w:rPr>
                <w:rFonts w:ascii="Arial" w:hAnsi="Arial" w:cs="Arial"/>
                <w:sz w:val="20"/>
                <w:szCs w:val="20"/>
                <w:lang w:eastAsia="pt-BR"/>
              </w:rPr>
              <w:t> (0.022)</w:t>
            </w:r>
          </w:p>
        </w:tc>
        <w:tc>
          <w:tcPr>
            <w:tcW w:w="0" w:type="auto"/>
            <w:vAlign w:val="center"/>
            <w:hideMark/>
          </w:tcPr>
          <w:p w14:paraId="40A6BEC7"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-0.052</w:t>
            </w:r>
            <w:r w:rsidRPr="00E06629">
              <w:rPr>
                <w:rFonts w:ascii="Arial" w:hAnsi="Arial" w:cs="Arial"/>
                <w:sz w:val="20"/>
                <w:szCs w:val="20"/>
                <w:vertAlign w:val="superscript"/>
                <w:lang w:eastAsia="pt-BR"/>
              </w:rPr>
              <w:t>**</w:t>
            </w:r>
            <w:r w:rsidRPr="00E06629">
              <w:rPr>
                <w:rFonts w:ascii="Arial" w:hAnsi="Arial" w:cs="Arial"/>
                <w:sz w:val="20"/>
                <w:szCs w:val="20"/>
                <w:lang w:eastAsia="pt-BR"/>
              </w:rPr>
              <w:t> (0.024)</w:t>
            </w:r>
          </w:p>
        </w:tc>
      </w:tr>
      <w:tr w:rsidR="009405E9" w:rsidRPr="00E06629" w14:paraId="68DA7674" w14:textId="77777777" w:rsidTr="009F68FA">
        <w:trPr>
          <w:tblCellSpacing w:w="15" w:type="dxa"/>
        </w:trPr>
        <w:tc>
          <w:tcPr>
            <w:tcW w:w="0" w:type="auto"/>
            <w:vAlign w:val="center"/>
            <w:hideMark/>
          </w:tcPr>
          <w:p w14:paraId="6CA7E6E7"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City Budget per capita (log)</w:t>
            </w:r>
          </w:p>
        </w:tc>
        <w:tc>
          <w:tcPr>
            <w:tcW w:w="0" w:type="auto"/>
            <w:vAlign w:val="center"/>
            <w:hideMark/>
          </w:tcPr>
          <w:p w14:paraId="00521F89"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0.069</w:t>
            </w:r>
            <w:r w:rsidRPr="00E06629">
              <w:rPr>
                <w:rFonts w:ascii="Arial" w:hAnsi="Arial" w:cs="Arial"/>
                <w:sz w:val="20"/>
                <w:szCs w:val="20"/>
                <w:vertAlign w:val="superscript"/>
                <w:lang w:eastAsia="pt-BR"/>
              </w:rPr>
              <w:t>***</w:t>
            </w:r>
            <w:r w:rsidRPr="00E06629">
              <w:rPr>
                <w:rFonts w:ascii="Arial" w:hAnsi="Arial" w:cs="Arial"/>
                <w:sz w:val="20"/>
                <w:szCs w:val="20"/>
                <w:lang w:eastAsia="pt-BR"/>
              </w:rPr>
              <w:t> (0.018)</w:t>
            </w:r>
          </w:p>
        </w:tc>
        <w:tc>
          <w:tcPr>
            <w:tcW w:w="0" w:type="auto"/>
            <w:vAlign w:val="center"/>
            <w:hideMark/>
          </w:tcPr>
          <w:p w14:paraId="699088BC"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0.124</w:t>
            </w:r>
            <w:r w:rsidRPr="00E06629">
              <w:rPr>
                <w:rFonts w:ascii="Arial" w:hAnsi="Arial" w:cs="Arial"/>
                <w:sz w:val="20"/>
                <w:szCs w:val="20"/>
                <w:vertAlign w:val="superscript"/>
                <w:lang w:eastAsia="pt-BR"/>
              </w:rPr>
              <w:t>***</w:t>
            </w:r>
            <w:r w:rsidRPr="00E06629">
              <w:rPr>
                <w:rFonts w:ascii="Arial" w:hAnsi="Arial" w:cs="Arial"/>
                <w:sz w:val="20"/>
                <w:szCs w:val="20"/>
                <w:lang w:eastAsia="pt-BR"/>
              </w:rPr>
              <w:t> (0.034)</w:t>
            </w:r>
          </w:p>
        </w:tc>
      </w:tr>
      <w:tr w:rsidR="009405E9" w:rsidRPr="00E06629" w14:paraId="13D1D72A" w14:textId="77777777" w:rsidTr="009F68FA">
        <w:trPr>
          <w:tblCellSpacing w:w="15" w:type="dxa"/>
        </w:trPr>
        <w:tc>
          <w:tcPr>
            <w:tcW w:w="0" w:type="auto"/>
            <w:vAlign w:val="center"/>
            <w:hideMark/>
          </w:tcPr>
          <w:p w14:paraId="1FFF266C"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Investment Share</w:t>
            </w:r>
          </w:p>
        </w:tc>
        <w:tc>
          <w:tcPr>
            <w:tcW w:w="0" w:type="auto"/>
            <w:vAlign w:val="center"/>
            <w:hideMark/>
          </w:tcPr>
          <w:p w14:paraId="1A71AE64"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-0.254 (0.158)</w:t>
            </w:r>
          </w:p>
        </w:tc>
        <w:tc>
          <w:tcPr>
            <w:tcW w:w="0" w:type="auto"/>
            <w:vAlign w:val="center"/>
            <w:hideMark/>
          </w:tcPr>
          <w:p w14:paraId="163BEBCD"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2.928 (1.855)</w:t>
            </w:r>
          </w:p>
        </w:tc>
      </w:tr>
      <w:tr w:rsidR="009405E9" w:rsidRPr="00E06629" w14:paraId="0F8BE53C" w14:textId="77777777" w:rsidTr="009F68FA">
        <w:trPr>
          <w:tblCellSpacing w:w="15" w:type="dxa"/>
        </w:trPr>
        <w:tc>
          <w:tcPr>
            <w:tcW w:w="0" w:type="auto"/>
            <w:vAlign w:val="center"/>
            <w:hideMark/>
          </w:tcPr>
          <w:p w14:paraId="743828DE"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Year Dummies 2004</w:t>
            </w:r>
          </w:p>
        </w:tc>
        <w:tc>
          <w:tcPr>
            <w:tcW w:w="0" w:type="auto"/>
            <w:vAlign w:val="center"/>
            <w:hideMark/>
          </w:tcPr>
          <w:p w14:paraId="2984B8D9"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0.135</w:t>
            </w:r>
            <w:r w:rsidRPr="00E06629">
              <w:rPr>
                <w:rFonts w:ascii="Arial" w:hAnsi="Arial" w:cs="Arial"/>
                <w:sz w:val="20"/>
                <w:szCs w:val="20"/>
                <w:vertAlign w:val="superscript"/>
                <w:lang w:eastAsia="pt-BR"/>
              </w:rPr>
              <w:t>***</w:t>
            </w:r>
            <w:r w:rsidRPr="00E06629">
              <w:rPr>
                <w:rFonts w:ascii="Arial" w:hAnsi="Arial" w:cs="Arial"/>
                <w:sz w:val="20"/>
                <w:szCs w:val="20"/>
                <w:lang w:eastAsia="pt-BR"/>
              </w:rPr>
              <w:t> (0.024)</w:t>
            </w:r>
          </w:p>
        </w:tc>
        <w:tc>
          <w:tcPr>
            <w:tcW w:w="0" w:type="auto"/>
            <w:vAlign w:val="center"/>
            <w:hideMark/>
          </w:tcPr>
          <w:p w14:paraId="63B41B65"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0.146</w:t>
            </w:r>
            <w:r w:rsidRPr="00E06629">
              <w:rPr>
                <w:rFonts w:ascii="Arial" w:hAnsi="Arial" w:cs="Arial"/>
                <w:sz w:val="20"/>
                <w:szCs w:val="20"/>
                <w:vertAlign w:val="superscript"/>
                <w:lang w:eastAsia="pt-BR"/>
              </w:rPr>
              <w:t>***</w:t>
            </w:r>
            <w:r w:rsidRPr="00E06629">
              <w:rPr>
                <w:rFonts w:ascii="Arial" w:hAnsi="Arial" w:cs="Arial"/>
                <w:sz w:val="20"/>
                <w:szCs w:val="20"/>
                <w:lang w:eastAsia="pt-BR"/>
              </w:rPr>
              <w:t> (0.024)</w:t>
            </w:r>
          </w:p>
        </w:tc>
      </w:tr>
      <w:tr w:rsidR="009405E9" w:rsidRPr="00E06629" w14:paraId="66D9C04B" w14:textId="77777777" w:rsidTr="009F68FA">
        <w:trPr>
          <w:tblCellSpacing w:w="15" w:type="dxa"/>
        </w:trPr>
        <w:tc>
          <w:tcPr>
            <w:tcW w:w="0" w:type="auto"/>
            <w:vAlign w:val="center"/>
            <w:hideMark/>
          </w:tcPr>
          <w:p w14:paraId="04E5E5B9"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Year Dummies 2008</w:t>
            </w:r>
          </w:p>
        </w:tc>
        <w:tc>
          <w:tcPr>
            <w:tcW w:w="0" w:type="auto"/>
            <w:vAlign w:val="center"/>
            <w:hideMark/>
          </w:tcPr>
          <w:p w14:paraId="02AAA328"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0.043</w:t>
            </w:r>
            <w:r w:rsidRPr="00E06629">
              <w:rPr>
                <w:rFonts w:ascii="Arial" w:hAnsi="Arial" w:cs="Arial"/>
                <w:sz w:val="20"/>
                <w:szCs w:val="20"/>
                <w:vertAlign w:val="superscript"/>
                <w:lang w:eastAsia="pt-BR"/>
              </w:rPr>
              <w:t>*</w:t>
            </w:r>
            <w:r w:rsidRPr="00E06629">
              <w:rPr>
                <w:rFonts w:ascii="Arial" w:hAnsi="Arial" w:cs="Arial"/>
                <w:sz w:val="20"/>
                <w:szCs w:val="20"/>
                <w:lang w:eastAsia="pt-BR"/>
              </w:rPr>
              <w:t> (0.026)</w:t>
            </w:r>
          </w:p>
        </w:tc>
        <w:tc>
          <w:tcPr>
            <w:tcW w:w="0" w:type="auto"/>
            <w:vAlign w:val="center"/>
            <w:hideMark/>
          </w:tcPr>
          <w:p w14:paraId="6741EACE"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0.054</w:t>
            </w:r>
            <w:r w:rsidRPr="00E06629">
              <w:rPr>
                <w:rFonts w:ascii="Arial" w:hAnsi="Arial" w:cs="Arial"/>
                <w:sz w:val="20"/>
                <w:szCs w:val="20"/>
                <w:vertAlign w:val="superscript"/>
                <w:lang w:eastAsia="pt-BR"/>
              </w:rPr>
              <w:t>**</w:t>
            </w:r>
            <w:r w:rsidRPr="00E06629">
              <w:rPr>
                <w:rFonts w:ascii="Arial" w:hAnsi="Arial" w:cs="Arial"/>
                <w:sz w:val="20"/>
                <w:szCs w:val="20"/>
                <w:lang w:eastAsia="pt-BR"/>
              </w:rPr>
              <w:t> (0.026)</w:t>
            </w:r>
          </w:p>
        </w:tc>
      </w:tr>
      <w:tr w:rsidR="009405E9" w:rsidRPr="00E06629" w14:paraId="7BF497DB" w14:textId="77777777" w:rsidTr="009F68FA">
        <w:trPr>
          <w:tblCellSpacing w:w="15" w:type="dxa"/>
        </w:trPr>
        <w:tc>
          <w:tcPr>
            <w:tcW w:w="0" w:type="auto"/>
            <w:vAlign w:val="center"/>
            <w:hideMark/>
          </w:tcPr>
          <w:p w14:paraId="4AB2FDD3"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Year Dummies 2012</w:t>
            </w:r>
          </w:p>
        </w:tc>
        <w:tc>
          <w:tcPr>
            <w:tcW w:w="0" w:type="auto"/>
            <w:vAlign w:val="center"/>
            <w:hideMark/>
          </w:tcPr>
          <w:p w14:paraId="4FC055CD"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-0.055</w:t>
            </w:r>
            <w:r w:rsidRPr="00E06629">
              <w:rPr>
                <w:rFonts w:ascii="Arial" w:hAnsi="Arial" w:cs="Arial"/>
                <w:sz w:val="20"/>
                <w:szCs w:val="20"/>
                <w:vertAlign w:val="superscript"/>
                <w:lang w:eastAsia="pt-BR"/>
              </w:rPr>
              <w:t>*</w:t>
            </w:r>
            <w:r w:rsidRPr="00E06629">
              <w:rPr>
                <w:rFonts w:ascii="Arial" w:hAnsi="Arial" w:cs="Arial"/>
                <w:sz w:val="20"/>
                <w:szCs w:val="20"/>
                <w:lang w:eastAsia="pt-BR"/>
              </w:rPr>
              <w:t> (0.028)</w:t>
            </w:r>
          </w:p>
        </w:tc>
        <w:tc>
          <w:tcPr>
            <w:tcW w:w="0" w:type="auto"/>
            <w:vAlign w:val="center"/>
            <w:hideMark/>
          </w:tcPr>
          <w:p w14:paraId="20A8849F"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-0.045 (0.028)</w:t>
            </w:r>
          </w:p>
        </w:tc>
      </w:tr>
      <w:tr w:rsidR="009405E9" w:rsidRPr="00E06629" w14:paraId="52A6B553" w14:textId="77777777" w:rsidTr="009F68FA">
        <w:trPr>
          <w:tblCellSpacing w:w="15" w:type="dxa"/>
        </w:trPr>
        <w:tc>
          <w:tcPr>
            <w:tcW w:w="0" w:type="auto"/>
            <w:vAlign w:val="center"/>
            <w:hideMark/>
          </w:tcPr>
          <w:p w14:paraId="7172B36D"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Year Dummies 2016</w:t>
            </w:r>
          </w:p>
        </w:tc>
        <w:tc>
          <w:tcPr>
            <w:tcW w:w="0" w:type="auto"/>
            <w:vAlign w:val="center"/>
            <w:hideMark/>
          </w:tcPr>
          <w:p w14:paraId="585A5B00"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-0.159</w:t>
            </w:r>
            <w:r w:rsidRPr="00E06629">
              <w:rPr>
                <w:rFonts w:ascii="Arial" w:hAnsi="Arial" w:cs="Arial"/>
                <w:sz w:val="20"/>
                <w:szCs w:val="20"/>
                <w:vertAlign w:val="superscript"/>
                <w:lang w:eastAsia="pt-BR"/>
              </w:rPr>
              <w:t>***</w:t>
            </w:r>
            <w:r w:rsidRPr="00E06629">
              <w:rPr>
                <w:rFonts w:ascii="Arial" w:hAnsi="Arial" w:cs="Arial"/>
                <w:sz w:val="20"/>
                <w:szCs w:val="20"/>
                <w:lang w:eastAsia="pt-BR"/>
              </w:rPr>
              <w:t> (0.029)</w:t>
            </w:r>
          </w:p>
        </w:tc>
        <w:tc>
          <w:tcPr>
            <w:tcW w:w="0" w:type="auto"/>
            <w:vAlign w:val="center"/>
            <w:hideMark/>
          </w:tcPr>
          <w:p w14:paraId="1D61F953"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-0.154</w:t>
            </w:r>
            <w:r w:rsidRPr="00E06629">
              <w:rPr>
                <w:rFonts w:ascii="Arial" w:hAnsi="Arial" w:cs="Arial"/>
                <w:sz w:val="20"/>
                <w:szCs w:val="20"/>
                <w:vertAlign w:val="superscript"/>
                <w:lang w:eastAsia="pt-BR"/>
              </w:rPr>
              <w:t>***</w:t>
            </w:r>
            <w:r w:rsidRPr="00E06629">
              <w:rPr>
                <w:rFonts w:ascii="Arial" w:hAnsi="Arial" w:cs="Arial"/>
                <w:sz w:val="20"/>
                <w:szCs w:val="20"/>
                <w:lang w:eastAsia="pt-BR"/>
              </w:rPr>
              <w:t> (0.030)</w:t>
            </w:r>
          </w:p>
        </w:tc>
      </w:tr>
      <w:tr w:rsidR="009405E9" w:rsidRPr="00E06629" w14:paraId="0901E778" w14:textId="77777777" w:rsidTr="009F68FA">
        <w:trPr>
          <w:tblCellSpacing w:w="15" w:type="dxa"/>
        </w:trPr>
        <w:tc>
          <w:tcPr>
            <w:tcW w:w="0" w:type="auto"/>
            <w:vAlign w:val="center"/>
            <w:hideMark/>
          </w:tcPr>
          <w:p w14:paraId="608718A0"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Population (log) * Left Party</w:t>
            </w:r>
          </w:p>
        </w:tc>
        <w:tc>
          <w:tcPr>
            <w:tcW w:w="0" w:type="auto"/>
            <w:vAlign w:val="center"/>
            <w:hideMark/>
          </w:tcPr>
          <w:p w14:paraId="39C8AC69" w14:textId="77777777" w:rsidR="009405E9" w:rsidRPr="00E06629" w:rsidRDefault="009405E9" w:rsidP="009F68FA">
            <w:pPr>
              <w:rPr>
                <w:rFonts w:ascii="Arial" w:hAnsi="Arial" w:cs="Arial"/>
                <w:sz w:val="20"/>
                <w:szCs w:val="20"/>
                <w:lang w:eastAsia="pt-BR"/>
              </w:rPr>
            </w:pPr>
          </w:p>
        </w:tc>
        <w:tc>
          <w:tcPr>
            <w:tcW w:w="0" w:type="auto"/>
            <w:vAlign w:val="center"/>
            <w:hideMark/>
          </w:tcPr>
          <w:p w14:paraId="628AFC67"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0.085</w:t>
            </w:r>
            <w:r w:rsidRPr="00E06629">
              <w:rPr>
                <w:rFonts w:ascii="Arial" w:hAnsi="Arial" w:cs="Arial"/>
                <w:sz w:val="20"/>
                <w:szCs w:val="20"/>
                <w:vertAlign w:val="superscript"/>
                <w:lang w:eastAsia="pt-BR"/>
              </w:rPr>
              <w:t>***</w:t>
            </w:r>
            <w:r w:rsidRPr="00E06629">
              <w:rPr>
                <w:rFonts w:ascii="Arial" w:hAnsi="Arial" w:cs="Arial"/>
                <w:sz w:val="20"/>
                <w:szCs w:val="20"/>
                <w:lang w:eastAsia="pt-BR"/>
              </w:rPr>
              <w:t> (0.022)</w:t>
            </w:r>
          </w:p>
        </w:tc>
      </w:tr>
      <w:tr w:rsidR="009405E9" w:rsidRPr="00E06629" w14:paraId="7B8D663E" w14:textId="77777777" w:rsidTr="009F68FA">
        <w:trPr>
          <w:tblCellSpacing w:w="15" w:type="dxa"/>
        </w:trPr>
        <w:tc>
          <w:tcPr>
            <w:tcW w:w="0" w:type="auto"/>
            <w:vAlign w:val="center"/>
            <w:hideMark/>
          </w:tcPr>
          <w:p w14:paraId="29199739"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Population (log) * PT Mayor</w:t>
            </w:r>
          </w:p>
        </w:tc>
        <w:tc>
          <w:tcPr>
            <w:tcW w:w="0" w:type="auto"/>
            <w:vAlign w:val="center"/>
            <w:hideMark/>
          </w:tcPr>
          <w:p w14:paraId="55CB3B20" w14:textId="77777777" w:rsidR="009405E9" w:rsidRPr="00E06629" w:rsidRDefault="009405E9" w:rsidP="009F68FA">
            <w:pPr>
              <w:rPr>
                <w:rFonts w:ascii="Arial" w:hAnsi="Arial" w:cs="Arial"/>
                <w:sz w:val="20"/>
                <w:szCs w:val="20"/>
                <w:lang w:eastAsia="pt-BR"/>
              </w:rPr>
            </w:pPr>
          </w:p>
        </w:tc>
        <w:tc>
          <w:tcPr>
            <w:tcW w:w="0" w:type="auto"/>
            <w:vAlign w:val="center"/>
            <w:hideMark/>
          </w:tcPr>
          <w:p w14:paraId="70A81729"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-0.110 (0.077)</w:t>
            </w:r>
          </w:p>
        </w:tc>
      </w:tr>
      <w:tr w:rsidR="009405E9" w:rsidRPr="00E06629" w14:paraId="5B239DF8" w14:textId="77777777" w:rsidTr="009F68FA">
        <w:trPr>
          <w:tblCellSpacing w:w="15" w:type="dxa"/>
        </w:trPr>
        <w:tc>
          <w:tcPr>
            <w:tcW w:w="0" w:type="auto"/>
            <w:vAlign w:val="center"/>
            <w:hideMark/>
          </w:tcPr>
          <w:p w14:paraId="7A985D85"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Population (log) * PT Mayor After 2002</w:t>
            </w:r>
          </w:p>
        </w:tc>
        <w:tc>
          <w:tcPr>
            <w:tcW w:w="0" w:type="auto"/>
            <w:vAlign w:val="center"/>
            <w:hideMark/>
          </w:tcPr>
          <w:p w14:paraId="4248A10A" w14:textId="77777777" w:rsidR="009405E9" w:rsidRPr="00E06629" w:rsidRDefault="009405E9" w:rsidP="009F68FA">
            <w:pPr>
              <w:rPr>
                <w:rFonts w:ascii="Arial" w:hAnsi="Arial" w:cs="Arial"/>
                <w:sz w:val="20"/>
                <w:szCs w:val="20"/>
                <w:lang w:eastAsia="pt-BR"/>
              </w:rPr>
            </w:pPr>
          </w:p>
        </w:tc>
        <w:tc>
          <w:tcPr>
            <w:tcW w:w="0" w:type="auto"/>
            <w:vAlign w:val="center"/>
            <w:hideMark/>
          </w:tcPr>
          <w:p w14:paraId="7756E1DC"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0.052 (0.077)</w:t>
            </w:r>
          </w:p>
        </w:tc>
      </w:tr>
      <w:tr w:rsidR="009405E9" w:rsidRPr="00E06629" w14:paraId="20CFC4AD" w14:textId="77777777" w:rsidTr="009F68FA">
        <w:trPr>
          <w:tblCellSpacing w:w="15" w:type="dxa"/>
        </w:trPr>
        <w:tc>
          <w:tcPr>
            <w:tcW w:w="0" w:type="auto"/>
            <w:vAlign w:val="center"/>
            <w:hideMark/>
          </w:tcPr>
          <w:p w14:paraId="0070266A"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LDV * Mayor Continuity (re-election)</w:t>
            </w:r>
          </w:p>
        </w:tc>
        <w:tc>
          <w:tcPr>
            <w:tcW w:w="0" w:type="auto"/>
            <w:vAlign w:val="center"/>
            <w:hideMark/>
          </w:tcPr>
          <w:p w14:paraId="697E5286" w14:textId="77777777" w:rsidR="009405E9" w:rsidRPr="00E06629" w:rsidRDefault="009405E9" w:rsidP="009F68FA">
            <w:pPr>
              <w:rPr>
                <w:rFonts w:ascii="Arial" w:hAnsi="Arial" w:cs="Arial"/>
                <w:sz w:val="20"/>
                <w:szCs w:val="20"/>
                <w:lang w:eastAsia="pt-BR"/>
              </w:rPr>
            </w:pPr>
          </w:p>
        </w:tc>
        <w:tc>
          <w:tcPr>
            <w:tcW w:w="0" w:type="auto"/>
            <w:vAlign w:val="center"/>
            <w:hideMark/>
          </w:tcPr>
          <w:p w14:paraId="2E30CA5B"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0.034 (0.051)</w:t>
            </w:r>
          </w:p>
        </w:tc>
      </w:tr>
      <w:tr w:rsidR="009405E9" w:rsidRPr="00E06629" w14:paraId="5C915F52" w14:textId="77777777" w:rsidTr="009F68FA">
        <w:trPr>
          <w:tblCellSpacing w:w="15" w:type="dxa"/>
        </w:trPr>
        <w:tc>
          <w:tcPr>
            <w:tcW w:w="0" w:type="auto"/>
            <w:vAlign w:val="center"/>
            <w:hideMark/>
          </w:tcPr>
          <w:p w14:paraId="5DB8DC7D"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LDV * Party continuity</w:t>
            </w:r>
          </w:p>
        </w:tc>
        <w:tc>
          <w:tcPr>
            <w:tcW w:w="0" w:type="auto"/>
            <w:vAlign w:val="center"/>
            <w:hideMark/>
          </w:tcPr>
          <w:p w14:paraId="17EF97BB" w14:textId="77777777" w:rsidR="009405E9" w:rsidRPr="00E06629" w:rsidRDefault="009405E9" w:rsidP="009F68FA">
            <w:pPr>
              <w:rPr>
                <w:rFonts w:ascii="Arial" w:hAnsi="Arial" w:cs="Arial"/>
                <w:sz w:val="20"/>
                <w:szCs w:val="20"/>
                <w:lang w:eastAsia="pt-BR"/>
              </w:rPr>
            </w:pPr>
          </w:p>
        </w:tc>
        <w:tc>
          <w:tcPr>
            <w:tcW w:w="0" w:type="auto"/>
            <w:vAlign w:val="center"/>
            <w:hideMark/>
          </w:tcPr>
          <w:p w14:paraId="5D9C9F1F"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0.193</w:t>
            </w:r>
            <w:r w:rsidRPr="00E06629">
              <w:rPr>
                <w:rFonts w:ascii="Arial" w:hAnsi="Arial" w:cs="Arial"/>
                <w:sz w:val="20"/>
                <w:szCs w:val="20"/>
                <w:vertAlign w:val="superscript"/>
                <w:lang w:eastAsia="pt-BR"/>
              </w:rPr>
              <w:t>***</w:t>
            </w:r>
            <w:r w:rsidRPr="00E06629">
              <w:rPr>
                <w:rFonts w:ascii="Arial" w:hAnsi="Arial" w:cs="Arial"/>
                <w:sz w:val="20"/>
                <w:szCs w:val="20"/>
                <w:lang w:eastAsia="pt-BR"/>
              </w:rPr>
              <w:t> (0.049)</w:t>
            </w:r>
          </w:p>
        </w:tc>
      </w:tr>
      <w:tr w:rsidR="009405E9" w:rsidRPr="00E06629" w14:paraId="7DCBD5D4" w14:textId="77777777" w:rsidTr="009F68FA">
        <w:trPr>
          <w:tblCellSpacing w:w="15" w:type="dxa"/>
        </w:trPr>
        <w:tc>
          <w:tcPr>
            <w:tcW w:w="0" w:type="auto"/>
            <w:vAlign w:val="center"/>
            <w:hideMark/>
          </w:tcPr>
          <w:p w14:paraId="5002BEAE"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LDV * Investment Share</w:t>
            </w:r>
          </w:p>
        </w:tc>
        <w:tc>
          <w:tcPr>
            <w:tcW w:w="0" w:type="auto"/>
            <w:vAlign w:val="center"/>
            <w:hideMark/>
          </w:tcPr>
          <w:p w14:paraId="1459F6A6" w14:textId="77777777" w:rsidR="009405E9" w:rsidRPr="00E06629" w:rsidRDefault="009405E9" w:rsidP="009F68FA">
            <w:pPr>
              <w:rPr>
                <w:rFonts w:ascii="Arial" w:hAnsi="Arial" w:cs="Arial"/>
                <w:sz w:val="20"/>
                <w:szCs w:val="20"/>
                <w:lang w:eastAsia="pt-BR"/>
              </w:rPr>
            </w:pPr>
          </w:p>
        </w:tc>
        <w:tc>
          <w:tcPr>
            <w:tcW w:w="0" w:type="auto"/>
            <w:vAlign w:val="center"/>
            <w:hideMark/>
          </w:tcPr>
          <w:p w14:paraId="5A580530"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1.192</w:t>
            </w:r>
            <w:r w:rsidRPr="00E06629">
              <w:rPr>
                <w:rFonts w:ascii="Arial" w:hAnsi="Arial" w:cs="Arial"/>
                <w:sz w:val="20"/>
                <w:szCs w:val="20"/>
                <w:vertAlign w:val="superscript"/>
                <w:lang w:eastAsia="pt-BR"/>
              </w:rPr>
              <w:t>***</w:t>
            </w:r>
            <w:r w:rsidRPr="00E06629">
              <w:rPr>
                <w:rFonts w:ascii="Arial" w:hAnsi="Arial" w:cs="Arial"/>
                <w:sz w:val="20"/>
                <w:szCs w:val="20"/>
                <w:lang w:eastAsia="pt-BR"/>
              </w:rPr>
              <w:t> (0.402)</w:t>
            </w:r>
          </w:p>
        </w:tc>
      </w:tr>
      <w:tr w:rsidR="009405E9" w:rsidRPr="00E06629" w14:paraId="73BB5BED" w14:textId="77777777" w:rsidTr="009F68FA">
        <w:trPr>
          <w:tblCellSpacing w:w="15" w:type="dxa"/>
        </w:trPr>
        <w:tc>
          <w:tcPr>
            <w:tcW w:w="0" w:type="auto"/>
            <w:vAlign w:val="center"/>
            <w:hideMark/>
          </w:tcPr>
          <w:p w14:paraId="0FD72C97"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City Budget per capita (log) * Investment Share</w:t>
            </w:r>
          </w:p>
        </w:tc>
        <w:tc>
          <w:tcPr>
            <w:tcW w:w="0" w:type="auto"/>
            <w:vAlign w:val="center"/>
            <w:hideMark/>
          </w:tcPr>
          <w:p w14:paraId="4CD65906" w14:textId="77777777" w:rsidR="009405E9" w:rsidRPr="00E06629" w:rsidRDefault="009405E9" w:rsidP="009F68FA">
            <w:pPr>
              <w:rPr>
                <w:rFonts w:ascii="Arial" w:hAnsi="Arial" w:cs="Arial"/>
                <w:sz w:val="20"/>
                <w:szCs w:val="20"/>
                <w:lang w:eastAsia="pt-BR"/>
              </w:rPr>
            </w:pPr>
          </w:p>
        </w:tc>
        <w:tc>
          <w:tcPr>
            <w:tcW w:w="0" w:type="auto"/>
            <w:vAlign w:val="center"/>
            <w:hideMark/>
          </w:tcPr>
          <w:p w14:paraId="56220F8C"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-0.458</w:t>
            </w:r>
            <w:r w:rsidRPr="00E06629">
              <w:rPr>
                <w:rFonts w:ascii="Arial" w:hAnsi="Arial" w:cs="Arial"/>
                <w:sz w:val="20"/>
                <w:szCs w:val="20"/>
                <w:vertAlign w:val="superscript"/>
                <w:lang w:eastAsia="pt-BR"/>
              </w:rPr>
              <w:t>*</w:t>
            </w:r>
            <w:r w:rsidRPr="00E06629">
              <w:rPr>
                <w:rFonts w:ascii="Arial" w:hAnsi="Arial" w:cs="Arial"/>
                <w:sz w:val="20"/>
                <w:szCs w:val="20"/>
                <w:lang w:eastAsia="pt-BR"/>
              </w:rPr>
              <w:t> (0.256)</w:t>
            </w:r>
          </w:p>
        </w:tc>
      </w:tr>
      <w:tr w:rsidR="009405E9" w:rsidRPr="00E06629" w14:paraId="0B98E256" w14:textId="77777777" w:rsidTr="009F68FA">
        <w:trPr>
          <w:tblCellSpacing w:w="15" w:type="dxa"/>
        </w:trPr>
        <w:tc>
          <w:tcPr>
            <w:tcW w:w="0" w:type="auto"/>
            <w:vAlign w:val="center"/>
            <w:hideMark/>
          </w:tcPr>
          <w:p w14:paraId="75C28CC7"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LDV * City Budget per capita (log)</w:t>
            </w:r>
          </w:p>
        </w:tc>
        <w:tc>
          <w:tcPr>
            <w:tcW w:w="0" w:type="auto"/>
            <w:vAlign w:val="center"/>
            <w:hideMark/>
          </w:tcPr>
          <w:p w14:paraId="439FADE5" w14:textId="77777777" w:rsidR="009405E9" w:rsidRPr="00E06629" w:rsidRDefault="009405E9" w:rsidP="009F68FA">
            <w:pPr>
              <w:rPr>
                <w:rFonts w:ascii="Arial" w:hAnsi="Arial" w:cs="Arial"/>
                <w:sz w:val="20"/>
                <w:szCs w:val="20"/>
                <w:lang w:eastAsia="pt-BR"/>
              </w:rPr>
            </w:pPr>
          </w:p>
        </w:tc>
        <w:tc>
          <w:tcPr>
            <w:tcW w:w="0" w:type="auto"/>
            <w:vAlign w:val="center"/>
            <w:hideMark/>
          </w:tcPr>
          <w:p w14:paraId="5FDF10EB"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-0.006 (0.043)</w:t>
            </w:r>
          </w:p>
        </w:tc>
      </w:tr>
      <w:tr w:rsidR="009405E9" w:rsidRPr="00E06629" w14:paraId="4FED9B52" w14:textId="77777777" w:rsidTr="009F68FA">
        <w:trPr>
          <w:tblCellSpacing w:w="15" w:type="dxa"/>
        </w:trPr>
        <w:tc>
          <w:tcPr>
            <w:tcW w:w="0" w:type="auto"/>
            <w:vAlign w:val="center"/>
            <w:hideMark/>
          </w:tcPr>
          <w:p w14:paraId="032FC45A"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Constant</w:t>
            </w:r>
          </w:p>
        </w:tc>
        <w:tc>
          <w:tcPr>
            <w:tcW w:w="0" w:type="auto"/>
            <w:vAlign w:val="center"/>
            <w:hideMark/>
          </w:tcPr>
          <w:p w14:paraId="5A8C72A2"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-1.293</w:t>
            </w:r>
            <w:r w:rsidRPr="00E06629">
              <w:rPr>
                <w:rFonts w:ascii="Arial" w:hAnsi="Arial" w:cs="Arial"/>
                <w:sz w:val="20"/>
                <w:szCs w:val="20"/>
                <w:vertAlign w:val="superscript"/>
                <w:lang w:eastAsia="pt-BR"/>
              </w:rPr>
              <w:t>***</w:t>
            </w:r>
            <w:r w:rsidRPr="00E06629">
              <w:rPr>
                <w:rFonts w:ascii="Arial" w:hAnsi="Arial" w:cs="Arial"/>
                <w:sz w:val="20"/>
                <w:szCs w:val="20"/>
                <w:lang w:eastAsia="pt-BR"/>
              </w:rPr>
              <w:t> (0.154)</w:t>
            </w:r>
          </w:p>
        </w:tc>
        <w:tc>
          <w:tcPr>
            <w:tcW w:w="0" w:type="auto"/>
            <w:vAlign w:val="center"/>
            <w:hideMark/>
          </w:tcPr>
          <w:p w14:paraId="591684B3"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-1.458</w:t>
            </w:r>
            <w:r w:rsidRPr="00E06629">
              <w:rPr>
                <w:rFonts w:ascii="Arial" w:hAnsi="Arial" w:cs="Arial"/>
                <w:sz w:val="20"/>
                <w:szCs w:val="20"/>
                <w:vertAlign w:val="superscript"/>
                <w:lang w:eastAsia="pt-BR"/>
              </w:rPr>
              <w:t>***</w:t>
            </w:r>
            <w:r w:rsidRPr="00E06629">
              <w:rPr>
                <w:rFonts w:ascii="Arial" w:hAnsi="Arial" w:cs="Arial"/>
                <w:sz w:val="20"/>
                <w:szCs w:val="20"/>
                <w:lang w:eastAsia="pt-BR"/>
              </w:rPr>
              <w:t> (0.263)</w:t>
            </w:r>
          </w:p>
        </w:tc>
      </w:tr>
      <w:tr w:rsidR="009405E9" w:rsidRPr="00E06629" w14:paraId="02732546" w14:textId="77777777" w:rsidTr="009F68FA">
        <w:trPr>
          <w:tblCellSpacing w:w="15" w:type="dxa"/>
        </w:trPr>
        <w:tc>
          <w:tcPr>
            <w:tcW w:w="0" w:type="auto"/>
            <w:gridSpan w:val="3"/>
            <w:tcBorders>
              <w:bottom w:val="single" w:sz="6" w:space="0" w:color="000000"/>
            </w:tcBorders>
            <w:vAlign w:val="center"/>
            <w:hideMark/>
          </w:tcPr>
          <w:p w14:paraId="696C7FE3" w14:textId="77777777" w:rsidR="009405E9" w:rsidRPr="00E06629" w:rsidRDefault="009405E9" w:rsidP="009F68FA">
            <w:pPr>
              <w:jc w:val="center"/>
              <w:rPr>
                <w:rFonts w:ascii="Arial" w:hAnsi="Arial" w:cs="Arial"/>
                <w:sz w:val="20"/>
                <w:szCs w:val="20"/>
                <w:lang w:eastAsia="pt-BR"/>
              </w:rPr>
            </w:pPr>
          </w:p>
        </w:tc>
      </w:tr>
      <w:tr w:rsidR="009405E9" w:rsidRPr="00E06629" w14:paraId="77850ADD" w14:textId="77777777" w:rsidTr="009F68FA">
        <w:trPr>
          <w:tblCellSpacing w:w="15" w:type="dxa"/>
        </w:trPr>
        <w:tc>
          <w:tcPr>
            <w:tcW w:w="0" w:type="auto"/>
            <w:vAlign w:val="center"/>
            <w:hideMark/>
          </w:tcPr>
          <w:p w14:paraId="1669A0EF"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Observations</w:t>
            </w:r>
          </w:p>
        </w:tc>
        <w:tc>
          <w:tcPr>
            <w:tcW w:w="0" w:type="auto"/>
            <w:vAlign w:val="center"/>
            <w:hideMark/>
          </w:tcPr>
          <w:p w14:paraId="6D4FB4A2"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2,182</w:t>
            </w:r>
          </w:p>
        </w:tc>
        <w:tc>
          <w:tcPr>
            <w:tcW w:w="0" w:type="auto"/>
            <w:vAlign w:val="center"/>
            <w:hideMark/>
          </w:tcPr>
          <w:p w14:paraId="25D1AA75"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2,182</w:t>
            </w:r>
          </w:p>
        </w:tc>
      </w:tr>
      <w:tr w:rsidR="009405E9" w:rsidRPr="00E06629" w14:paraId="4B952CDD" w14:textId="77777777" w:rsidTr="009F68FA">
        <w:trPr>
          <w:tblCellSpacing w:w="15" w:type="dxa"/>
        </w:trPr>
        <w:tc>
          <w:tcPr>
            <w:tcW w:w="0" w:type="auto"/>
            <w:vAlign w:val="center"/>
            <w:hideMark/>
          </w:tcPr>
          <w:p w14:paraId="45FEC19D"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R</w:t>
            </w:r>
            <w:r w:rsidRPr="00E06629">
              <w:rPr>
                <w:rFonts w:ascii="Arial" w:hAnsi="Arial" w:cs="Arial"/>
                <w:sz w:val="20"/>
                <w:szCs w:val="20"/>
                <w:vertAlign w:val="superscript"/>
                <w:lang w:eastAsia="pt-BR"/>
              </w:rPr>
              <w:t>2</w:t>
            </w:r>
          </w:p>
        </w:tc>
        <w:tc>
          <w:tcPr>
            <w:tcW w:w="0" w:type="auto"/>
            <w:vAlign w:val="center"/>
            <w:hideMark/>
          </w:tcPr>
          <w:p w14:paraId="59566B4A"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0.324</w:t>
            </w:r>
          </w:p>
        </w:tc>
        <w:tc>
          <w:tcPr>
            <w:tcW w:w="0" w:type="auto"/>
            <w:vAlign w:val="center"/>
            <w:hideMark/>
          </w:tcPr>
          <w:p w14:paraId="635EEC1E"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0.342</w:t>
            </w:r>
          </w:p>
        </w:tc>
      </w:tr>
      <w:tr w:rsidR="009405E9" w:rsidRPr="00E06629" w14:paraId="54D12CD0" w14:textId="77777777" w:rsidTr="009F68FA">
        <w:trPr>
          <w:tblCellSpacing w:w="15" w:type="dxa"/>
        </w:trPr>
        <w:tc>
          <w:tcPr>
            <w:tcW w:w="0" w:type="auto"/>
            <w:vAlign w:val="center"/>
            <w:hideMark/>
          </w:tcPr>
          <w:p w14:paraId="34E6FEB1"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Adjusted R</w:t>
            </w:r>
            <w:r w:rsidRPr="00E06629">
              <w:rPr>
                <w:rFonts w:ascii="Arial" w:hAnsi="Arial" w:cs="Arial"/>
                <w:sz w:val="20"/>
                <w:szCs w:val="20"/>
                <w:vertAlign w:val="superscript"/>
                <w:lang w:eastAsia="pt-BR"/>
              </w:rPr>
              <w:t>2</w:t>
            </w:r>
          </w:p>
        </w:tc>
        <w:tc>
          <w:tcPr>
            <w:tcW w:w="0" w:type="auto"/>
            <w:vAlign w:val="center"/>
            <w:hideMark/>
          </w:tcPr>
          <w:p w14:paraId="1CC58F10"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0.319</w:t>
            </w:r>
          </w:p>
        </w:tc>
        <w:tc>
          <w:tcPr>
            <w:tcW w:w="0" w:type="auto"/>
            <w:vAlign w:val="center"/>
            <w:hideMark/>
          </w:tcPr>
          <w:p w14:paraId="620E2C95"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0.335</w:t>
            </w:r>
          </w:p>
        </w:tc>
      </w:tr>
      <w:tr w:rsidR="009405E9" w:rsidRPr="00E06629" w14:paraId="7DDD320E" w14:textId="77777777" w:rsidTr="009F68FA">
        <w:trPr>
          <w:tblCellSpacing w:w="15" w:type="dxa"/>
        </w:trPr>
        <w:tc>
          <w:tcPr>
            <w:tcW w:w="0" w:type="auto"/>
            <w:vAlign w:val="center"/>
            <w:hideMark/>
          </w:tcPr>
          <w:p w14:paraId="77B11BD9"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Residual Std. Error</w:t>
            </w:r>
          </w:p>
        </w:tc>
        <w:tc>
          <w:tcPr>
            <w:tcW w:w="0" w:type="auto"/>
            <w:vAlign w:val="center"/>
            <w:hideMark/>
          </w:tcPr>
          <w:p w14:paraId="60865070"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0.329 (df = 2165)</w:t>
            </w:r>
          </w:p>
        </w:tc>
        <w:tc>
          <w:tcPr>
            <w:tcW w:w="0" w:type="auto"/>
            <w:vAlign w:val="center"/>
            <w:hideMark/>
          </w:tcPr>
          <w:p w14:paraId="1BC8B53A"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0.325 (df = 2157)</w:t>
            </w:r>
          </w:p>
        </w:tc>
      </w:tr>
      <w:tr w:rsidR="009405E9" w:rsidRPr="00E06629" w14:paraId="07D3A416" w14:textId="77777777" w:rsidTr="009F68FA">
        <w:trPr>
          <w:tblCellSpacing w:w="15" w:type="dxa"/>
        </w:trPr>
        <w:tc>
          <w:tcPr>
            <w:tcW w:w="0" w:type="auto"/>
            <w:vAlign w:val="center"/>
            <w:hideMark/>
          </w:tcPr>
          <w:p w14:paraId="29D647EF"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F Statistic</w:t>
            </w:r>
          </w:p>
        </w:tc>
        <w:tc>
          <w:tcPr>
            <w:tcW w:w="0" w:type="auto"/>
            <w:vAlign w:val="center"/>
            <w:hideMark/>
          </w:tcPr>
          <w:p w14:paraId="1C92779D" w14:textId="77777777" w:rsidR="009405E9" w:rsidRPr="00E06629" w:rsidRDefault="009405E9" w:rsidP="009F68FA">
            <w:pPr>
              <w:jc w:val="center"/>
              <w:rPr>
                <w:rFonts w:ascii="Arial" w:hAnsi="Arial" w:cs="Arial"/>
                <w:sz w:val="20"/>
                <w:szCs w:val="20"/>
                <w:vertAlign w:val="superscript"/>
                <w:lang w:eastAsia="pt-BR"/>
              </w:rPr>
            </w:pPr>
            <w:r w:rsidRPr="00E06629">
              <w:rPr>
                <w:rFonts w:ascii="Arial" w:hAnsi="Arial" w:cs="Arial"/>
                <w:sz w:val="20"/>
                <w:szCs w:val="20"/>
                <w:lang w:eastAsia="pt-BR"/>
              </w:rPr>
              <w:t>64.952</w:t>
            </w:r>
            <w:r w:rsidRPr="00E06629">
              <w:rPr>
                <w:rFonts w:ascii="Arial" w:hAnsi="Arial" w:cs="Arial"/>
                <w:sz w:val="20"/>
                <w:szCs w:val="20"/>
                <w:vertAlign w:val="superscript"/>
                <w:lang w:eastAsia="pt-BR"/>
              </w:rPr>
              <w:t>***</w:t>
            </w:r>
          </w:p>
          <w:p w14:paraId="3A038911"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 (df = 16; 2165)</w:t>
            </w:r>
          </w:p>
        </w:tc>
        <w:tc>
          <w:tcPr>
            <w:tcW w:w="0" w:type="auto"/>
            <w:vAlign w:val="center"/>
            <w:hideMark/>
          </w:tcPr>
          <w:p w14:paraId="34AE3282"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46.775</w:t>
            </w:r>
            <w:r w:rsidRPr="00E06629">
              <w:rPr>
                <w:rFonts w:ascii="Arial" w:hAnsi="Arial" w:cs="Arial"/>
                <w:sz w:val="20"/>
                <w:szCs w:val="20"/>
                <w:vertAlign w:val="superscript"/>
                <w:lang w:eastAsia="pt-BR"/>
              </w:rPr>
              <w:t>***</w:t>
            </w:r>
            <w:r w:rsidRPr="00E06629">
              <w:rPr>
                <w:rFonts w:ascii="Arial" w:hAnsi="Arial" w:cs="Arial"/>
                <w:sz w:val="20"/>
                <w:szCs w:val="20"/>
                <w:lang w:eastAsia="pt-BR"/>
              </w:rPr>
              <w:t> </w:t>
            </w:r>
          </w:p>
          <w:p w14:paraId="19D47D32"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(df = 24; 2157)</w:t>
            </w:r>
          </w:p>
        </w:tc>
      </w:tr>
      <w:tr w:rsidR="009405E9" w:rsidRPr="00E06629" w14:paraId="0F2829DE" w14:textId="77777777" w:rsidTr="009F68FA">
        <w:trPr>
          <w:tblCellSpacing w:w="15" w:type="dxa"/>
        </w:trPr>
        <w:tc>
          <w:tcPr>
            <w:tcW w:w="0" w:type="auto"/>
            <w:gridSpan w:val="3"/>
            <w:tcBorders>
              <w:bottom w:val="single" w:sz="6" w:space="0" w:color="000000"/>
            </w:tcBorders>
            <w:vAlign w:val="center"/>
            <w:hideMark/>
          </w:tcPr>
          <w:p w14:paraId="5D4A86F4" w14:textId="77777777" w:rsidR="009405E9" w:rsidRPr="00E06629" w:rsidRDefault="009405E9" w:rsidP="009F68FA">
            <w:pPr>
              <w:jc w:val="center"/>
              <w:rPr>
                <w:rFonts w:ascii="Arial" w:hAnsi="Arial" w:cs="Arial"/>
                <w:sz w:val="20"/>
                <w:szCs w:val="20"/>
                <w:lang w:eastAsia="pt-BR"/>
              </w:rPr>
            </w:pPr>
          </w:p>
        </w:tc>
      </w:tr>
    </w:tbl>
    <w:p w14:paraId="569B43B7" w14:textId="763548B3" w:rsidR="00E06629" w:rsidRPr="00E06629" w:rsidRDefault="00E06629" w:rsidP="009F68FA">
      <w:pPr>
        <w:tabs>
          <w:tab w:val="left" w:pos="4124"/>
        </w:tabs>
        <w:ind w:left="45"/>
        <w:rPr>
          <w:rFonts w:ascii="Arial" w:hAnsi="Arial" w:cs="Arial"/>
          <w:sz w:val="20"/>
          <w:szCs w:val="20"/>
          <w:lang w:eastAsia="pt-BR"/>
        </w:rPr>
      </w:pPr>
      <w:r w:rsidRPr="00E06629">
        <w:rPr>
          <w:rFonts w:ascii="Arial" w:hAnsi="Arial" w:cs="Arial"/>
          <w:sz w:val="20"/>
          <w:szCs w:val="20"/>
          <w:lang w:eastAsia="pt-BR"/>
        </w:rPr>
        <w:t xml:space="preserve">Note: </w:t>
      </w:r>
      <w:r w:rsidRPr="00E06629">
        <w:rPr>
          <w:rFonts w:ascii="Arial" w:hAnsi="Arial" w:cs="Arial"/>
          <w:sz w:val="20"/>
          <w:szCs w:val="20"/>
          <w:vertAlign w:val="superscript"/>
          <w:lang w:eastAsia="pt-BR"/>
        </w:rPr>
        <w:t>*</w:t>
      </w:r>
      <w:r w:rsidRPr="00E06629">
        <w:rPr>
          <w:rFonts w:ascii="Arial" w:hAnsi="Arial" w:cs="Arial"/>
          <w:sz w:val="20"/>
          <w:szCs w:val="20"/>
          <w:lang w:eastAsia="pt-BR"/>
        </w:rPr>
        <w:t>p&lt;0.1; </w:t>
      </w:r>
      <w:r w:rsidRPr="00E06629">
        <w:rPr>
          <w:rFonts w:ascii="Arial" w:hAnsi="Arial" w:cs="Arial"/>
          <w:sz w:val="20"/>
          <w:szCs w:val="20"/>
          <w:vertAlign w:val="superscript"/>
          <w:lang w:eastAsia="pt-BR"/>
        </w:rPr>
        <w:t>**</w:t>
      </w:r>
      <w:r w:rsidRPr="00E06629">
        <w:rPr>
          <w:rFonts w:ascii="Arial" w:hAnsi="Arial" w:cs="Arial"/>
          <w:sz w:val="20"/>
          <w:szCs w:val="20"/>
          <w:lang w:eastAsia="pt-BR"/>
        </w:rPr>
        <w:t>p&lt;0.05; </w:t>
      </w:r>
      <w:r w:rsidRPr="00E06629">
        <w:rPr>
          <w:rFonts w:ascii="Arial" w:hAnsi="Arial" w:cs="Arial"/>
          <w:sz w:val="20"/>
          <w:szCs w:val="20"/>
          <w:vertAlign w:val="superscript"/>
          <w:lang w:eastAsia="pt-BR"/>
        </w:rPr>
        <w:t>***</w:t>
      </w:r>
      <w:r w:rsidRPr="00E06629">
        <w:rPr>
          <w:rFonts w:ascii="Arial" w:hAnsi="Arial" w:cs="Arial"/>
          <w:sz w:val="20"/>
          <w:szCs w:val="20"/>
          <w:lang w:eastAsia="pt-BR"/>
        </w:rPr>
        <w:t>p&lt;0.01</w:t>
      </w:r>
    </w:p>
    <w:bookmarkEnd w:id="25"/>
    <w:p w14:paraId="788CF5B8" w14:textId="77777777" w:rsidR="009405E9" w:rsidRPr="00DD2553" w:rsidRDefault="009405E9" w:rsidP="009405E9">
      <w:pPr>
        <w:rPr>
          <w:rFonts w:ascii="Arial" w:hAnsi="Arial" w:cs="Arial"/>
        </w:rPr>
      </w:pPr>
    </w:p>
    <w:p w14:paraId="419D85D1" w14:textId="77777777" w:rsidR="009405E9" w:rsidRPr="00DD2553" w:rsidRDefault="009405E9" w:rsidP="00AF062A">
      <w:pPr>
        <w:jc w:val="both"/>
        <w:rPr>
          <w:rFonts w:ascii="Arial" w:hAnsi="Arial" w:cs="Arial"/>
        </w:rPr>
      </w:pPr>
    </w:p>
    <w:sectPr w:rsidR="009405E9" w:rsidRPr="00DD2553" w:rsidSect="00B10E75">
      <w:headerReference w:type="default" r:id="rId19"/>
      <w:footerReference w:type="default" r:id="rId20"/>
      <w:type w:val="continuous"/>
      <w:pgSz w:w="12240" w:h="15840"/>
      <w:pgMar w:top="1440" w:right="1797" w:bottom="1440" w:left="179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Autor" w:initials="A">
    <w:p w14:paraId="0DF8A1A4" w14:textId="2200C157" w:rsidR="00E06629" w:rsidRDefault="00E06629">
      <w:pPr>
        <w:pStyle w:val="Textodecomentrio"/>
      </w:pPr>
      <w:r>
        <w:rPr>
          <w:rStyle w:val="Refdecomentrio"/>
        </w:rPr>
        <w:annotationRef/>
      </w:r>
      <w:r>
        <w:t>Trata-se da tabela “Party Appendix”?</w:t>
      </w:r>
    </w:p>
  </w:comment>
  <w:comment w:id="9" w:author="Autor" w:initials="A">
    <w:p w14:paraId="072B1E06" w14:textId="77777777" w:rsidR="00B03946" w:rsidRDefault="00B03946">
      <w:pPr>
        <w:pStyle w:val="Textodecomentrio"/>
      </w:pPr>
      <w:r>
        <w:rPr>
          <w:rStyle w:val="Refdecomentrio"/>
        </w:rPr>
        <w:annotationRef/>
      </w:r>
      <w:r>
        <w:t xml:space="preserve">Não, esse gráfico foi feito a partir dos valores preditos (yhat) do modelo de regressão 2, presente na tabela 2 do anexo presente neste document. O histograma do fundo foi feito a partir do banco de dados. Mais detalhes no nosso github: </w:t>
      </w:r>
      <w:hyperlink r:id="rId1" w:history="1">
        <w:r w:rsidRPr="00187249">
          <w:rPr>
            <w:rStyle w:val="Hyperlink"/>
          </w:rPr>
          <w:t>https://github.com/Murilojunqueira/FinancasParticipacao2018</w:t>
        </w:r>
      </w:hyperlink>
      <w:r>
        <w:t xml:space="preserve"> </w:t>
      </w:r>
    </w:p>
    <w:p w14:paraId="4D205271" w14:textId="77777777" w:rsidR="00B03946" w:rsidRDefault="00B03946">
      <w:pPr>
        <w:pStyle w:val="Textodecomentrio"/>
      </w:pPr>
    </w:p>
    <w:p w14:paraId="0E067C59" w14:textId="7917BFE3" w:rsidR="00B03946" w:rsidRDefault="00B03946">
      <w:pPr>
        <w:pStyle w:val="Textodecomentrio"/>
      </w:pPr>
      <w:r>
        <w:t>Ver o arquivo “src/Models.R”</w:t>
      </w:r>
    </w:p>
  </w:comment>
  <w:comment w:id="11" w:author="Autor" w:initials="A">
    <w:p w14:paraId="2B8610F1" w14:textId="77777777" w:rsidR="00E06629" w:rsidRDefault="00E06629" w:rsidP="00E06629">
      <w:pPr>
        <w:pStyle w:val="Textodecomentrio"/>
      </w:pPr>
      <w:r>
        <w:rPr>
          <w:rStyle w:val="Refdecomentrio"/>
        </w:rPr>
        <w:annotationRef/>
      </w:r>
      <w:r>
        <w:rPr>
          <w:rStyle w:val="Refdecomentrio"/>
        </w:rPr>
        <w:annotationRef/>
      </w:r>
      <w:r>
        <w:t>Trata-se da tabela “Party Appendix”?</w:t>
      </w:r>
    </w:p>
    <w:p w14:paraId="05444C8A" w14:textId="5144C49E" w:rsidR="00E06629" w:rsidRDefault="00E06629">
      <w:pPr>
        <w:pStyle w:val="Textodecomentrio"/>
      </w:pPr>
    </w:p>
  </w:comment>
  <w:comment w:id="12" w:author="Autor" w:initials="A">
    <w:p w14:paraId="1F295084" w14:textId="10DDD0F5" w:rsidR="00B03946" w:rsidRDefault="00B03946">
      <w:pPr>
        <w:pStyle w:val="Textodecomentrio"/>
      </w:pPr>
      <w:r>
        <w:rPr>
          <w:rStyle w:val="Refdecomentrio"/>
        </w:rPr>
        <w:annotationRef/>
      </w:r>
      <w:r>
        <w:t>Ver comentário acima, página 22.</w:t>
      </w:r>
    </w:p>
  </w:comment>
  <w:comment w:id="14" w:author="Autor" w:initials="A">
    <w:p w14:paraId="35AFA90D" w14:textId="77777777" w:rsidR="00E06629" w:rsidRDefault="00E06629" w:rsidP="00E06629">
      <w:pPr>
        <w:pStyle w:val="Textodecomentrio"/>
      </w:pPr>
      <w:r>
        <w:rPr>
          <w:rStyle w:val="Refdecomentrio"/>
        </w:rPr>
        <w:annotationRef/>
      </w:r>
      <w:r>
        <w:rPr>
          <w:rStyle w:val="Refdecomentrio"/>
        </w:rPr>
        <w:annotationRef/>
      </w:r>
      <w:r>
        <w:t>Trata-se da tabela “Party Appendix”?</w:t>
      </w:r>
    </w:p>
    <w:p w14:paraId="5637BDC9" w14:textId="2EF532B0" w:rsidR="00E06629" w:rsidRDefault="00E06629">
      <w:pPr>
        <w:pStyle w:val="Textodecomentrio"/>
      </w:pPr>
    </w:p>
  </w:comment>
  <w:comment w:id="15" w:author="Autor" w:initials="A">
    <w:p w14:paraId="2CA9A13E" w14:textId="24FAE772" w:rsidR="00B03946" w:rsidRDefault="00B03946">
      <w:pPr>
        <w:pStyle w:val="Textodecomentrio"/>
      </w:pPr>
      <w:r>
        <w:rPr>
          <w:rStyle w:val="Refdecomentrio"/>
        </w:rPr>
        <w:annotationRef/>
      </w:r>
      <w:r>
        <w:t>Ver comentário acima, página 22.</w:t>
      </w:r>
    </w:p>
  </w:comment>
  <w:comment w:id="17" w:author="Autor" w:initials="A">
    <w:p w14:paraId="3E39F0C6" w14:textId="77777777" w:rsidR="00E06629" w:rsidRDefault="00E06629" w:rsidP="00E06629">
      <w:pPr>
        <w:pStyle w:val="Textodecomentrio"/>
      </w:pPr>
      <w:r>
        <w:rPr>
          <w:rStyle w:val="Refdecomentrio"/>
        </w:rPr>
        <w:annotationRef/>
      </w:r>
      <w:r>
        <w:rPr>
          <w:rStyle w:val="Refdecomentrio"/>
        </w:rPr>
        <w:annotationRef/>
      </w:r>
      <w:r>
        <w:t>Trata-se da tabela “Party Appendix”?</w:t>
      </w:r>
    </w:p>
    <w:p w14:paraId="0F18F4E3" w14:textId="4FD6AEBA" w:rsidR="00E06629" w:rsidRDefault="00E06629">
      <w:pPr>
        <w:pStyle w:val="Textodecomentrio"/>
      </w:pPr>
    </w:p>
  </w:comment>
  <w:comment w:id="18" w:author="Autor" w:initials="A">
    <w:p w14:paraId="488DD4F9" w14:textId="47E435F4" w:rsidR="00B03946" w:rsidRDefault="00B03946">
      <w:pPr>
        <w:pStyle w:val="Textodecomentrio"/>
      </w:pPr>
      <w:r>
        <w:rPr>
          <w:rStyle w:val="Refdecomentrio"/>
        </w:rPr>
        <w:annotationRef/>
      </w:r>
      <w:r>
        <w:t>Ver comentário acima, página 22.</w:t>
      </w:r>
    </w:p>
  </w:comment>
  <w:comment w:id="20" w:author="Autor" w:initials="A">
    <w:p w14:paraId="6FFBD6FB" w14:textId="77777777" w:rsidR="00E06629" w:rsidRDefault="00E06629" w:rsidP="00E06629">
      <w:pPr>
        <w:pStyle w:val="Textodecomentrio"/>
      </w:pPr>
      <w:r>
        <w:rPr>
          <w:rStyle w:val="Refdecomentrio"/>
        </w:rPr>
        <w:annotationRef/>
      </w:r>
      <w:r>
        <w:rPr>
          <w:rStyle w:val="Refdecomentrio"/>
        </w:rPr>
        <w:annotationRef/>
      </w:r>
      <w:r>
        <w:t>Trata-se da tabela “Party Appendix”?</w:t>
      </w:r>
    </w:p>
    <w:p w14:paraId="3BBBA07D" w14:textId="2B73552B" w:rsidR="00E06629" w:rsidRDefault="00E06629">
      <w:pPr>
        <w:pStyle w:val="Textodecomentrio"/>
      </w:pPr>
    </w:p>
  </w:comment>
  <w:comment w:id="21" w:author="Autor" w:initials="A">
    <w:p w14:paraId="18F69CF2" w14:textId="5283C0A9" w:rsidR="00B03946" w:rsidRDefault="00B03946">
      <w:pPr>
        <w:pStyle w:val="Textodecomentrio"/>
      </w:pPr>
      <w:r>
        <w:rPr>
          <w:rStyle w:val="Refdecomentrio"/>
        </w:rPr>
        <w:annotationRef/>
      </w:r>
      <w:r>
        <w:t>Ver comentário acima, página 22.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F8A1A4" w15:done="0"/>
  <w15:commentEx w15:paraId="0E067C59" w15:paraIdParent="0DF8A1A4" w15:done="0"/>
  <w15:commentEx w15:paraId="05444C8A" w15:done="0"/>
  <w15:commentEx w15:paraId="1F295084" w15:paraIdParent="05444C8A" w15:done="0"/>
  <w15:commentEx w15:paraId="5637BDC9" w15:done="0"/>
  <w15:commentEx w15:paraId="2CA9A13E" w15:paraIdParent="5637BDC9" w15:done="0"/>
  <w15:commentEx w15:paraId="0F18F4E3" w15:done="0"/>
  <w15:commentEx w15:paraId="488DD4F9" w15:paraIdParent="0F18F4E3" w15:done="0"/>
  <w15:commentEx w15:paraId="3BBBA07D" w15:done="0"/>
  <w15:commentEx w15:paraId="18F69CF2" w15:paraIdParent="3BBBA07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F8A1A4" w16cid:durableId="24C683BF"/>
  <w16cid:commentId w16cid:paraId="0E067C59" w16cid:durableId="24C7C6A4"/>
  <w16cid:commentId w16cid:paraId="05444C8A" w16cid:durableId="24C683E3"/>
  <w16cid:commentId w16cid:paraId="1F295084" w16cid:durableId="24C7C732"/>
  <w16cid:commentId w16cid:paraId="5637BDC9" w16cid:durableId="24C683E8"/>
  <w16cid:commentId w16cid:paraId="2CA9A13E" w16cid:durableId="24C7C741"/>
  <w16cid:commentId w16cid:paraId="0F18F4E3" w16cid:durableId="24C683F4"/>
  <w16cid:commentId w16cid:paraId="488DD4F9" w16cid:durableId="24C7C74A"/>
  <w16cid:commentId w16cid:paraId="3BBBA07D" w16cid:durableId="24C683FF"/>
  <w16cid:commentId w16cid:paraId="18F69CF2" w16cid:durableId="24C7C7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F4E92" w14:textId="77777777" w:rsidR="00093711" w:rsidRDefault="00093711">
      <w:r>
        <w:separator/>
      </w:r>
    </w:p>
  </w:endnote>
  <w:endnote w:type="continuationSeparator" w:id="0">
    <w:p w14:paraId="487863F2" w14:textId="77777777" w:rsidR="00093711" w:rsidRDefault="00093711">
      <w:r>
        <w:continuationSeparator/>
      </w:r>
    </w:p>
  </w:endnote>
  <w:endnote w:type="continuationNotice" w:id="1">
    <w:p w14:paraId="692E75D4" w14:textId="77777777" w:rsidR="00093711" w:rsidRDefault="000937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6424572"/>
      <w:docPartObj>
        <w:docPartGallery w:val="Page Numbers (Bottom of Page)"/>
        <w:docPartUnique/>
      </w:docPartObj>
    </w:sdtPr>
    <w:sdtEndPr>
      <w:rPr>
        <w:rFonts w:ascii="Arial" w:hAnsi="Arial" w:cs="Arial"/>
        <w:sz w:val="20"/>
        <w:szCs w:val="20"/>
      </w:rPr>
    </w:sdtEndPr>
    <w:sdtContent>
      <w:p w14:paraId="1C3FD15B" w14:textId="17CD45B6" w:rsidR="00AF062A" w:rsidRPr="00AF062A" w:rsidRDefault="00AF062A">
        <w:pPr>
          <w:pStyle w:val="Rodap"/>
          <w:jc w:val="right"/>
          <w:rPr>
            <w:rFonts w:ascii="Arial" w:hAnsi="Arial" w:cs="Arial"/>
            <w:sz w:val="20"/>
            <w:szCs w:val="20"/>
          </w:rPr>
        </w:pPr>
        <w:r w:rsidRPr="00AF062A">
          <w:rPr>
            <w:rFonts w:ascii="Arial" w:hAnsi="Arial" w:cs="Arial"/>
            <w:sz w:val="20"/>
            <w:szCs w:val="20"/>
          </w:rPr>
          <w:fldChar w:fldCharType="begin"/>
        </w:r>
        <w:r w:rsidRPr="00AF062A">
          <w:rPr>
            <w:rFonts w:ascii="Arial" w:hAnsi="Arial" w:cs="Arial"/>
            <w:sz w:val="20"/>
            <w:szCs w:val="20"/>
          </w:rPr>
          <w:instrText>PAGE   \* MERGEFORMAT</w:instrText>
        </w:r>
        <w:r w:rsidRPr="00AF062A">
          <w:rPr>
            <w:rFonts w:ascii="Arial" w:hAnsi="Arial" w:cs="Arial"/>
            <w:sz w:val="20"/>
            <w:szCs w:val="20"/>
          </w:rPr>
          <w:fldChar w:fldCharType="separate"/>
        </w:r>
        <w:r w:rsidRPr="00AF062A">
          <w:rPr>
            <w:rFonts w:ascii="Arial" w:hAnsi="Arial" w:cs="Arial"/>
            <w:sz w:val="20"/>
            <w:szCs w:val="20"/>
            <w:lang w:val="pt-BR"/>
          </w:rPr>
          <w:t>2</w:t>
        </w:r>
        <w:r w:rsidRPr="00AF062A">
          <w:rPr>
            <w:rFonts w:ascii="Arial" w:hAnsi="Arial" w:cs="Arial"/>
            <w:sz w:val="20"/>
            <w:szCs w:val="20"/>
          </w:rPr>
          <w:fldChar w:fldCharType="end"/>
        </w:r>
      </w:p>
    </w:sdtContent>
  </w:sdt>
  <w:p w14:paraId="2C04DE1E" w14:textId="77777777" w:rsidR="00414244" w:rsidRDefault="00414244">
    <w:pPr>
      <w:pBdr>
        <w:top w:val="nil"/>
        <w:left w:val="nil"/>
        <w:bottom w:val="nil"/>
        <w:right w:val="nil"/>
        <w:between w:val="nil"/>
      </w:pBdr>
      <w:tabs>
        <w:tab w:val="center" w:pos="4680"/>
        <w:tab w:val="right" w:pos="9360"/>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5B3CA" w14:textId="77777777" w:rsidR="00093711" w:rsidRDefault="00093711">
      <w:r>
        <w:separator/>
      </w:r>
    </w:p>
  </w:footnote>
  <w:footnote w:type="continuationSeparator" w:id="0">
    <w:p w14:paraId="5BDC6883" w14:textId="77777777" w:rsidR="00093711" w:rsidRDefault="00093711">
      <w:r>
        <w:continuationSeparator/>
      </w:r>
    </w:p>
  </w:footnote>
  <w:footnote w:type="continuationNotice" w:id="1">
    <w:p w14:paraId="391B8378" w14:textId="77777777" w:rsidR="00093711" w:rsidRDefault="00093711"/>
  </w:footnote>
  <w:footnote w:id="2">
    <w:p w14:paraId="29FF09A3" w14:textId="1DD14F8B" w:rsidR="005C2435" w:rsidRPr="00AF062A" w:rsidRDefault="005C2435" w:rsidP="00AF062A">
      <w:pPr>
        <w:pStyle w:val="Textodenotaderodap"/>
        <w:rPr>
          <w:rFonts w:ascii="Arial" w:hAnsi="Arial" w:cs="Arial"/>
        </w:rPr>
      </w:pPr>
      <w:r w:rsidRPr="00AF062A">
        <w:rPr>
          <w:rStyle w:val="Refdenotaderodap"/>
          <w:rFonts w:ascii="Arial" w:hAnsi="Arial" w:cs="Arial"/>
        </w:rPr>
        <w:footnoteRef/>
      </w:r>
      <w:r w:rsidRPr="00AF062A">
        <w:rPr>
          <w:rFonts w:ascii="Arial" w:hAnsi="Arial" w:cs="Arial"/>
        </w:rPr>
        <w:t xml:space="preserve"> Acknowledgments omitted for blind review.</w:t>
      </w:r>
    </w:p>
  </w:footnote>
  <w:footnote w:id="3">
    <w:p w14:paraId="04E34242" w14:textId="77777777" w:rsidR="00414244" w:rsidRPr="00AF062A" w:rsidRDefault="00414244" w:rsidP="00AF062A">
      <w:pPr>
        <w:rPr>
          <w:rFonts w:ascii="Arial" w:hAnsi="Arial" w:cs="Arial"/>
          <w:sz w:val="20"/>
          <w:szCs w:val="20"/>
        </w:rPr>
      </w:pPr>
      <w:r w:rsidRPr="00AF062A">
        <w:rPr>
          <w:rFonts w:ascii="Arial" w:hAnsi="Arial" w:cs="Arial"/>
          <w:sz w:val="20"/>
          <w:szCs w:val="20"/>
          <w:vertAlign w:val="superscript"/>
        </w:rPr>
        <w:footnoteRef/>
      </w:r>
      <w:r w:rsidRPr="00AF062A">
        <w:rPr>
          <w:rFonts w:ascii="Arial" w:hAnsi="Arial" w:cs="Arial"/>
          <w:sz w:val="20"/>
          <w:szCs w:val="20"/>
        </w:rPr>
        <w:t xml:space="preserve"> The government that received such an award was the prefecture of Belo Horizonte, capital of the state of Minas Gerais, during Patrus Ananias’ (PT) administration (1993-1996), and not Porto Alegre as some might assume. For complete information check UN Habitat Best Practices Database: </w:t>
      </w:r>
      <w:hyperlink r:id="rId1">
        <w:r w:rsidRPr="00AF062A">
          <w:rPr>
            <w:rFonts w:ascii="Arial" w:hAnsi="Arial" w:cs="Arial"/>
            <w:sz w:val="20"/>
            <w:szCs w:val="20"/>
            <w:u w:val="single"/>
          </w:rPr>
          <w:t>http://mirror.unhabitat.org/bp/bp.list.aspx</w:t>
        </w:r>
      </w:hyperlink>
      <w:r w:rsidRPr="00AF062A">
        <w:rPr>
          <w:rFonts w:ascii="Arial" w:hAnsi="Arial" w:cs="Arial"/>
          <w:sz w:val="20"/>
          <w:szCs w:val="20"/>
        </w:rPr>
        <w:t xml:space="preserve">. </w:t>
      </w:r>
    </w:p>
  </w:footnote>
  <w:footnote w:id="4">
    <w:p w14:paraId="6869F041" w14:textId="1E826E72" w:rsidR="00417DEF" w:rsidRPr="00AF062A" w:rsidRDefault="00417DEF" w:rsidP="00AF062A">
      <w:pPr>
        <w:pStyle w:val="Textodenotaderodap"/>
        <w:rPr>
          <w:rFonts w:ascii="Arial" w:hAnsi="Arial" w:cs="Arial"/>
        </w:rPr>
      </w:pPr>
      <w:r w:rsidRPr="00AF062A">
        <w:rPr>
          <w:rStyle w:val="Refdenotaderodap"/>
          <w:rFonts w:ascii="Arial" w:hAnsi="Arial" w:cs="Arial"/>
        </w:rPr>
        <w:footnoteRef/>
      </w:r>
      <w:r w:rsidRPr="00AF062A">
        <w:rPr>
          <w:rFonts w:ascii="Arial" w:hAnsi="Arial" w:cs="Arial"/>
        </w:rPr>
        <w:t xml:space="preserve"> This section has three subsections: Hypothesis, Model, Data Sources, Main results</w:t>
      </w:r>
      <w:r w:rsidR="004C041B" w:rsidRPr="00AF062A">
        <w:rPr>
          <w:rFonts w:ascii="Arial" w:hAnsi="Arial" w:cs="Arial"/>
        </w:rPr>
        <w:t>.</w:t>
      </w:r>
    </w:p>
  </w:footnote>
  <w:footnote w:id="5">
    <w:p w14:paraId="76E4A614" w14:textId="77777777" w:rsidR="00414244" w:rsidRPr="00AF062A" w:rsidRDefault="00414244" w:rsidP="00AF062A">
      <w:pPr>
        <w:pStyle w:val="Textodenotaderodap"/>
        <w:rPr>
          <w:rFonts w:ascii="Arial" w:hAnsi="Arial" w:cs="Arial"/>
          <w:highlight w:val="yellow"/>
        </w:rPr>
      </w:pPr>
      <w:r w:rsidRPr="00AF062A">
        <w:rPr>
          <w:rStyle w:val="Refdenotaderodap"/>
          <w:rFonts w:ascii="Arial" w:hAnsi="Arial" w:cs="Arial"/>
        </w:rPr>
        <w:footnoteRef/>
      </w:r>
      <w:r w:rsidRPr="00AF062A">
        <w:rPr>
          <w:rFonts w:ascii="Arial" w:hAnsi="Arial" w:cs="Arial"/>
        </w:rPr>
        <w:t xml:space="preserve"> Other cities in Brazil have had previous experiences of citizen’s participation on the budget allocation, like </w:t>
      </w:r>
      <w:r w:rsidRPr="00AF062A">
        <w:rPr>
          <w:rFonts w:ascii="Arial" w:hAnsi="Arial" w:cs="Arial"/>
          <w:color w:val="222222"/>
        </w:rPr>
        <w:t>Lages (SC) and Boa Esperança (ES) (BAIOCCHI, 2003)</w:t>
      </w:r>
      <w:r w:rsidRPr="00AF062A">
        <w:rPr>
          <w:rFonts w:ascii="Arial" w:hAnsi="Arial" w:cs="Arial"/>
        </w:rPr>
        <w:t>, but the name and assembly format were elaborated in Porto Alegre (BEZERRA, 2020).</w:t>
      </w:r>
    </w:p>
  </w:footnote>
  <w:footnote w:id="6">
    <w:p w14:paraId="3CC44E4B" w14:textId="72213B40" w:rsidR="00414244" w:rsidRPr="00AF062A" w:rsidRDefault="00414244" w:rsidP="00AF062A">
      <w:pPr>
        <w:pStyle w:val="Textodenotaderodap"/>
        <w:rPr>
          <w:rFonts w:ascii="Arial" w:hAnsi="Arial" w:cs="Arial"/>
        </w:rPr>
      </w:pPr>
      <w:r w:rsidRPr="00AF062A">
        <w:rPr>
          <w:rStyle w:val="Refdenotaderodap"/>
          <w:rFonts w:ascii="Arial" w:hAnsi="Arial" w:cs="Arial"/>
        </w:rPr>
        <w:footnoteRef/>
      </w:r>
      <w:r w:rsidRPr="00AF062A">
        <w:rPr>
          <w:rFonts w:ascii="Arial" w:hAnsi="Arial" w:cs="Arial"/>
        </w:rPr>
        <w:t xml:space="preserve"> There </w:t>
      </w:r>
      <w:r w:rsidR="003B3DFB" w:rsidRPr="00AF062A">
        <w:rPr>
          <w:rFonts w:ascii="Arial" w:hAnsi="Arial" w:cs="Arial"/>
        </w:rPr>
        <w:t>is</w:t>
      </w:r>
      <w:r w:rsidRPr="00AF062A">
        <w:rPr>
          <w:rFonts w:ascii="Arial" w:hAnsi="Arial" w:cs="Arial"/>
        </w:rPr>
        <w:t xml:space="preserve"> no </w:t>
      </w:r>
      <w:r w:rsidR="00E20D7A" w:rsidRPr="00AF062A">
        <w:rPr>
          <w:rFonts w:ascii="Arial" w:hAnsi="Arial" w:cs="Arial"/>
        </w:rPr>
        <w:t xml:space="preserve">complete </w:t>
      </w:r>
      <w:r w:rsidRPr="00AF062A">
        <w:rPr>
          <w:rFonts w:ascii="Arial" w:hAnsi="Arial" w:cs="Arial"/>
        </w:rPr>
        <w:t>electoral data</w:t>
      </w:r>
      <w:r w:rsidR="003B3DFB" w:rsidRPr="00AF062A">
        <w:rPr>
          <w:rFonts w:ascii="Arial" w:hAnsi="Arial" w:cs="Arial"/>
        </w:rPr>
        <w:t>set</w:t>
      </w:r>
      <w:r w:rsidRPr="00AF062A">
        <w:rPr>
          <w:rFonts w:ascii="Arial" w:hAnsi="Arial" w:cs="Arial"/>
        </w:rPr>
        <w:t xml:space="preserve"> available </w:t>
      </w:r>
      <w:r w:rsidR="00E20D7A" w:rsidRPr="00AF062A">
        <w:rPr>
          <w:rFonts w:ascii="Arial" w:hAnsi="Arial" w:cs="Arial"/>
        </w:rPr>
        <w:t>for Brazilian municipal elections prior to 1996</w:t>
      </w:r>
      <w:r w:rsidRPr="00AF062A">
        <w:rPr>
          <w:rFonts w:ascii="Arial" w:hAnsi="Arial" w:cs="Arial"/>
        </w:rPr>
        <w:t>. This absence affects data for the year 1996, as we consider the whole municipal term (1993-1996) to count the cases. In Brazil, since the 1988 Constitution, terms at all federation levels last 4 years and municipal elections happen alternated with general elections (Federal and State Level). That is, every 2 years, Brazil has a massive electoral process, eg. in 2020 we had our last municipal election and in 2022 it will happen the next general election.</w:t>
      </w:r>
    </w:p>
  </w:footnote>
  <w:footnote w:id="7">
    <w:p w14:paraId="51FC64FE" w14:textId="77777777" w:rsidR="00414244" w:rsidRPr="00AF062A" w:rsidRDefault="00414244" w:rsidP="00AF062A">
      <w:pPr>
        <w:rPr>
          <w:rFonts w:ascii="Arial" w:hAnsi="Arial" w:cs="Arial"/>
          <w:sz w:val="20"/>
          <w:szCs w:val="20"/>
        </w:rPr>
      </w:pPr>
      <w:r w:rsidRPr="00AF062A">
        <w:rPr>
          <w:rStyle w:val="Refdenotaderodap"/>
          <w:rFonts w:ascii="Arial" w:hAnsi="Arial" w:cs="Arial"/>
          <w:sz w:val="20"/>
          <w:szCs w:val="20"/>
        </w:rPr>
        <w:footnoteRef/>
      </w:r>
      <w:r w:rsidRPr="00AF062A">
        <w:rPr>
          <w:rFonts w:ascii="Arial" w:hAnsi="Arial" w:cs="Arial"/>
          <w:sz w:val="20"/>
          <w:szCs w:val="20"/>
        </w:rPr>
        <w:t xml:space="preserve"> Center parties are PMDB, PSDB and PV. Other Left-wing parties are PSB, PDT, PC do B and PSOL. All other cases (22 parties) are labeled as right-wing parties. Only cities with more than 50,000 people in 1996 were considered. Given that the 1992 election data is missing, we cannot show the 1996 party information. The complete list of party acronyms and their ideological classification is in the methodological appendix.</w:t>
      </w:r>
    </w:p>
    <w:p w14:paraId="5ABB44A1" w14:textId="77777777" w:rsidR="00414244" w:rsidRPr="00AF062A" w:rsidRDefault="00414244" w:rsidP="00AF062A">
      <w:pPr>
        <w:pStyle w:val="Textodenotaderodap"/>
        <w:rPr>
          <w:rFonts w:ascii="Arial" w:hAnsi="Arial" w:cs="Arial"/>
        </w:rPr>
      </w:pPr>
    </w:p>
  </w:footnote>
  <w:footnote w:id="8">
    <w:p w14:paraId="1D718F6F" w14:textId="77777777" w:rsidR="00414244" w:rsidRPr="00AF062A" w:rsidRDefault="00414244" w:rsidP="00AF062A">
      <w:pPr>
        <w:rPr>
          <w:rFonts w:ascii="Arial" w:hAnsi="Arial" w:cs="Arial"/>
          <w:sz w:val="20"/>
          <w:szCs w:val="20"/>
        </w:rPr>
      </w:pPr>
      <w:r w:rsidRPr="00AF062A">
        <w:rPr>
          <w:rFonts w:ascii="Arial" w:hAnsi="Arial" w:cs="Arial"/>
          <w:sz w:val="20"/>
          <w:szCs w:val="20"/>
          <w:vertAlign w:val="superscript"/>
        </w:rPr>
        <w:footnoteRef/>
      </w:r>
      <w:r w:rsidRPr="00AF062A">
        <w:rPr>
          <w:rFonts w:ascii="Arial" w:hAnsi="Arial" w:cs="Arial"/>
          <w:sz w:val="20"/>
          <w:szCs w:val="20"/>
        </w:rPr>
        <w:t xml:space="preserve"> Until the release of the Brazilian Participatory Budgeting Census </w:t>
      </w:r>
      <w:r w:rsidRPr="00AF062A">
        <w:rPr>
          <w:rFonts w:ascii="Arial" w:hAnsi="Arial" w:cs="Arial"/>
          <w:noProof/>
          <w:sz w:val="20"/>
          <w:szCs w:val="20"/>
        </w:rPr>
        <w:t>(SPADA, 2012)</w:t>
      </w:r>
      <w:r w:rsidRPr="00AF062A">
        <w:rPr>
          <w:rFonts w:ascii="Arial" w:hAnsi="Arial" w:cs="Arial"/>
          <w:sz w:val="20"/>
          <w:szCs w:val="20"/>
        </w:rPr>
        <w:t xml:space="preserve">, the data available about Participatory Budgets in Brazil was sparse and imprecise. Among the efforts undertaken, we have an initial survey from the National Forum of Popular Participation (FNPP), for the period 1989-1996, to which Ribeiro and Grazia </w:t>
      </w:r>
      <w:r w:rsidRPr="00AF062A">
        <w:rPr>
          <w:rFonts w:ascii="Arial" w:hAnsi="Arial" w:cs="Arial"/>
          <w:noProof/>
          <w:sz w:val="20"/>
          <w:szCs w:val="20"/>
        </w:rPr>
        <w:t>(2003)</w:t>
      </w:r>
      <w:r w:rsidRPr="00AF062A">
        <w:rPr>
          <w:rFonts w:ascii="Arial" w:hAnsi="Arial" w:cs="Arial"/>
          <w:sz w:val="20"/>
          <w:szCs w:val="20"/>
        </w:rPr>
        <w:t xml:space="preserve"> added data for the period 1997-2000. Finally, Wampler </w:t>
      </w:r>
      <w:r w:rsidRPr="00AF062A">
        <w:rPr>
          <w:rFonts w:ascii="Arial" w:hAnsi="Arial" w:cs="Arial"/>
          <w:noProof/>
          <w:sz w:val="20"/>
          <w:szCs w:val="20"/>
        </w:rPr>
        <w:t>(2008)</w:t>
      </w:r>
      <w:r w:rsidRPr="00AF062A">
        <w:rPr>
          <w:rFonts w:ascii="Arial" w:hAnsi="Arial" w:cs="Arial"/>
          <w:sz w:val="20"/>
          <w:szCs w:val="20"/>
        </w:rPr>
        <w:t xml:space="preserve"> enlarges the survey for the period 2000-2004. That is, for each period we had a different methodology of data collection, which makes comparison and reliability difficult. There are also authors such as Fedozzi, Lima and Martins </w:t>
      </w:r>
      <w:r w:rsidRPr="00AF062A">
        <w:rPr>
          <w:rFonts w:ascii="Arial" w:hAnsi="Arial" w:cs="Arial"/>
          <w:noProof/>
          <w:sz w:val="20"/>
          <w:szCs w:val="20"/>
        </w:rPr>
        <w:t>(2014)</w:t>
      </w:r>
      <w:r w:rsidRPr="00AF062A">
        <w:rPr>
          <w:rFonts w:ascii="Arial" w:hAnsi="Arial" w:cs="Arial"/>
          <w:sz w:val="20"/>
          <w:szCs w:val="20"/>
        </w:rPr>
        <w:t xml:space="preserve"> who use data gathered by the Brazilian Participatory Budgeting Network (RBOP) for the period (2009-2012). We did not find any clear description of the methodology used by that network and its site is down (</w:t>
      </w:r>
      <w:hyperlink r:id="rId2">
        <w:r w:rsidRPr="00AF062A">
          <w:rPr>
            <w:rFonts w:ascii="Arial" w:hAnsi="Arial" w:cs="Arial"/>
            <w:color w:val="1155CC"/>
            <w:sz w:val="20"/>
            <w:szCs w:val="20"/>
            <w:u w:val="single"/>
          </w:rPr>
          <w:t>www.redeopbrasil.com.br</w:t>
        </w:r>
      </w:hyperlink>
      <w:r w:rsidRPr="00AF062A">
        <w:rPr>
          <w:rFonts w:ascii="Arial" w:hAnsi="Arial" w:cs="Arial"/>
          <w:sz w:val="20"/>
          <w:szCs w:val="20"/>
        </w:rPr>
        <w:t xml:space="preserve">). Thus, the effort undertaken by Spada </w:t>
      </w:r>
      <w:r w:rsidRPr="00AF062A">
        <w:rPr>
          <w:rFonts w:ascii="Arial" w:hAnsi="Arial" w:cs="Arial"/>
          <w:noProof/>
          <w:sz w:val="20"/>
          <w:szCs w:val="20"/>
        </w:rPr>
        <w:t>(2012)</w:t>
      </w:r>
      <w:r w:rsidRPr="00AF062A">
        <w:rPr>
          <w:rFonts w:ascii="Arial" w:hAnsi="Arial" w:cs="Arial"/>
          <w:sz w:val="20"/>
          <w:szCs w:val="20"/>
        </w:rPr>
        <w:t>, with a detailed and uniform data collection methodology, is unique.</w:t>
      </w:r>
    </w:p>
  </w:footnote>
  <w:footnote w:id="9">
    <w:p w14:paraId="108431D6" w14:textId="79BCD6B6" w:rsidR="00414244" w:rsidRPr="00AF062A" w:rsidRDefault="00414244" w:rsidP="00AF062A">
      <w:pPr>
        <w:pStyle w:val="Textodenotaderodap"/>
        <w:rPr>
          <w:rFonts w:ascii="Arial" w:hAnsi="Arial" w:cs="Arial"/>
        </w:rPr>
      </w:pPr>
      <w:r w:rsidRPr="00AF062A">
        <w:rPr>
          <w:rStyle w:val="Refdenotaderodap"/>
          <w:rFonts w:ascii="Arial" w:hAnsi="Arial" w:cs="Arial"/>
        </w:rPr>
        <w:footnoteRef/>
      </w:r>
      <w:r w:rsidRPr="00AF062A">
        <w:rPr>
          <w:rFonts w:ascii="Arial" w:hAnsi="Arial" w:cs="Arial"/>
        </w:rPr>
        <w:t xml:space="preserve"> </w:t>
      </w:r>
      <w:r w:rsidR="00BF2DCA" w:rsidRPr="00AF062A">
        <w:rPr>
          <w:rFonts w:ascii="Arial" w:hAnsi="Arial" w:cs="Arial"/>
        </w:rPr>
        <w:t xml:space="preserve">In Brazil, the budget expenditure may be classified as current (defrayal + transfers) or capital (investment + financial investment). Current expenses respond of the cost of the public service provision such as personnel, maintenance and consumables. As current expenses guarantees the continuity of a public service that is already working, most of it has become mandatory by law. Capital expenses, on the other hand, contribute to increasing public patrimony such as public works, land and equipment acquisition or companies capital increase. As it is related mostly to new things, it is mostly discretionary. We chose to use only investment, isolating it from strictly financial expenditures,  to capture more precisely the material investment, which </w:t>
      </w:r>
      <w:r w:rsidRPr="00AF062A">
        <w:rPr>
          <w:rFonts w:ascii="Arial" w:hAnsi="Arial" w:cs="Arial"/>
          <w:color w:val="000000"/>
        </w:rPr>
        <w:t>includes all urban works, from street paving, lighting and sewer installing to building a viaduct or monument.</w:t>
      </w:r>
      <w:r w:rsidR="00BF2DCA" w:rsidRPr="00AF062A">
        <w:rPr>
          <w:rFonts w:ascii="Arial" w:hAnsi="Arial" w:cs="Arial"/>
          <w:color w:val="000000"/>
        </w:rPr>
        <w:t xml:space="preserve"> </w:t>
      </w:r>
    </w:p>
  </w:footnote>
  <w:footnote w:id="10">
    <w:p w14:paraId="2898444E" w14:textId="77777777" w:rsidR="00414244" w:rsidRPr="00AF062A" w:rsidRDefault="00414244" w:rsidP="00AF062A">
      <w:pPr>
        <w:pStyle w:val="Textodenotaderodap"/>
        <w:rPr>
          <w:rFonts w:ascii="Arial" w:hAnsi="Arial" w:cs="Arial"/>
        </w:rPr>
      </w:pPr>
      <w:r w:rsidRPr="00AF062A">
        <w:rPr>
          <w:rStyle w:val="Refdenotaderodap"/>
          <w:rFonts w:ascii="Arial" w:hAnsi="Arial" w:cs="Arial"/>
        </w:rPr>
        <w:footnoteRef/>
      </w:r>
      <w:r w:rsidRPr="00AF062A">
        <w:rPr>
          <w:rFonts w:ascii="Arial" w:hAnsi="Arial" w:cs="Arial"/>
        </w:rPr>
        <w:t xml:space="preserve"> The LRF is not only about general expenditure control. There is also a specific focus on personnel expenditure and adequate use of federal transfers into health and education policy systems </w:t>
      </w:r>
      <w:r w:rsidRPr="00AF062A">
        <w:rPr>
          <w:rFonts w:ascii="Arial" w:hAnsi="Arial" w:cs="Arial"/>
          <w:noProof/>
        </w:rPr>
        <w:t>(LEITE; PERES, 2010)</w:t>
      </w:r>
      <w:r w:rsidRPr="00AF062A">
        <w:rPr>
          <w:rFonts w:ascii="Arial" w:hAnsi="Arial" w:cs="Arial"/>
        </w:rPr>
        <w:t>. Among the main innovations there are: limits on personnel expenditure and indebtedness; restrictions on the anticipation of budget revenue; and the prohibition of the creation of long-term future expenditure (more than two years) without prior source of funding.</w:t>
      </w:r>
    </w:p>
  </w:footnote>
  <w:footnote w:id="11">
    <w:p w14:paraId="1C973D65" w14:textId="77777777" w:rsidR="00414244" w:rsidRPr="00AF062A" w:rsidRDefault="00414244" w:rsidP="00AF062A">
      <w:pPr>
        <w:rPr>
          <w:rFonts w:ascii="Arial" w:hAnsi="Arial" w:cs="Arial"/>
          <w:sz w:val="20"/>
          <w:szCs w:val="20"/>
        </w:rPr>
      </w:pPr>
      <w:r w:rsidRPr="00AF062A">
        <w:rPr>
          <w:rFonts w:ascii="Arial" w:hAnsi="Arial" w:cs="Arial"/>
          <w:sz w:val="20"/>
          <w:szCs w:val="20"/>
          <w:vertAlign w:val="superscript"/>
        </w:rPr>
        <w:footnoteRef/>
      </w:r>
      <w:r w:rsidRPr="00AF062A">
        <w:rPr>
          <w:rFonts w:ascii="Arial" w:hAnsi="Arial" w:cs="Arial"/>
          <w:sz w:val="20"/>
          <w:szCs w:val="20"/>
        </w:rPr>
        <w:t xml:space="preserve"> The most important legislation is the Education Basis and Guidelines Law (</w:t>
      </w:r>
      <w:r w:rsidRPr="00A85A39">
        <w:rPr>
          <w:rFonts w:ascii="Arial" w:hAnsi="Arial" w:cs="Arial"/>
          <w:i/>
          <w:iCs/>
          <w:sz w:val="20"/>
          <w:szCs w:val="20"/>
        </w:rPr>
        <w:t>Lei de Diretrizes e Bases da Educação</w:t>
      </w:r>
      <w:r w:rsidRPr="00AF062A">
        <w:rPr>
          <w:rFonts w:ascii="Arial" w:hAnsi="Arial" w:cs="Arial"/>
          <w:sz w:val="20"/>
          <w:szCs w:val="20"/>
        </w:rPr>
        <w:t xml:space="preserve"> </w:t>
      </w:r>
      <w:r w:rsidRPr="00AF062A">
        <w:rPr>
          <w:rFonts w:ascii="Arial" w:hAnsi="Arial" w:cs="Arial"/>
          <w:sz w:val="20"/>
          <w:szCs w:val="20"/>
          <w:highlight w:val="white"/>
        </w:rPr>
        <w:t>- Lei n 9394/1996, also known as LDB) and the creation of the National Fundamental Education Fund (</w:t>
      </w:r>
      <w:r w:rsidRPr="00AF062A">
        <w:rPr>
          <w:rFonts w:ascii="Arial" w:hAnsi="Arial" w:cs="Arial"/>
          <w:sz w:val="20"/>
          <w:szCs w:val="20"/>
        </w:rPr>
        <w:t xml:space="preserve">FUNDEF - </w:t>
      </w:r>
      <w:r w:rsidRPr="00A85A39">
        <w:rPr>
          <w:rFonts w:ascii="Arial" w:hAnsi="Arial" w:cs="Arial"/>
          <w:i/>
          <w:iCs/>
          <w:sz w:val="20"/>
          <w:szCs w:val="20"/>
        </w:rPr>
        <w:t xml:space="preserve">Fundo Nacional do Ensino Fundamental </w:t>
      </w:r>
      <w:r w:rsidRPr="00AF062A">
        <w:rPr>
          <w:rFonts w:ascii="Arial" w:hAnsi="Arial" w:cs="Arial"/>
          <w:sz w:val="20"/>
          <w:szCs w:val="20"/>
        </w:rPr>
        <w:t xml:space="preserve">-  Constitutional Amendment </w:t>
      </w:r>
      <w:r w:rsidRPr="00AF062A">
        <w:rPr>
          <w:rFonts w:ascii="Arial" w:hAnsi="Arial" w:cs="Arial"/>
          <w:sz w:val="20"/>
          <w:szCs w:val="20"/>
          <w:highlight w:val="white"/>
        </w:rPr>
        <w:t xml:space="preserve">14/1996), changed to FUNDEB - </w:t>
      </w:r>
      <w:r w:rsidRPr="00A85A39">
        <w:rPr>
          <w:rFonts w:ascii="Arial" w:hAnsi="Arial" w:cs="Arial"/>
          <w:i/>
          <w:iCs/>
          <w:sz w:val="20"/>
          <w:szCs w:val="20"/>
          <w:highlight w:val="white"/>
        </w:rPr>
        <w:t>Fundo Nacional da Educação Básica,</w:t>
      </w:r>
      <w:r w:rsidRPr="00AF062A">
        <w:rPr>
          <w:rFonts w:ascii="Arial" w:hAnsi="Arial" w:cs="Arial"/>
          <w:sz w:val="20"/>
          <w:szCs w:val="20"/>
          <w:highlight w:val="white"/>
        </w:rPr>
        <w:t xml:space="preserve"> in 2006. On health policy, the </w:t>
      </w:r>
      <w:r w:rsidRPr="00AF062A">
        <w:rPr>
          <w:rFonts w:ascii="Arial" w:hAnsi="Arial" w:cs="Arial"/>
          <w:sz w:val="20"/>
          <w:szCs w:val="20"/>
        </w:rPr>
        <w:t>Constitutional Amendment 29/2000</w:t>
      </w:r>
      <w:r w:rsidRPr="00AF062A">
        <w:rPr>
          <w:rFonts w:ascii="Arial" w:hAnsi="Arial" w:cs="Arial"/>
          <w:sz w:val="20"/>
          <w:szCs w:val="20"/>
          <w:highlight w:val="white"/>
        </w:rPr>
        <w:t xml:space="preserve"> introduced a binding of</w:t>
      </w:r>
      <w:r w:rsidRPr="00AF062A">
        <w:rPr>
          <w:rFonts w:ascii="Arial" w:hAnsi="Arial" w:cs="Arial"/>
          <w:sz w:val="20"/>
          <w:szCs w:val="20"/>
        </w:rPr>
        <w:t xml:space="preserve"> 15% of tax revenues for health expenditure.</w:t>
      </w:r>
    </w:p>
  </w:footnote>
  <w:footnote w:id="12">
    <w:p w14:paraId="53EA71FC" w14:textId="77777777" w:rsidR="00414244" w:rsidRPr="00AF062A" w:rsidRDefault="00414244" w:rsidP="00AF062A">
      <w:pPr>
        <w:pStyle w:val="Textodenotaderodap"/>
        <w:rPr>
          <w:rFonts w:ascii="Arial" w:hAnsi="Arial" w:cs="Arial"/>
        </w:rPr>
      </w:pPr>
      <w:r w:rsidRPr="00AF062A">
        <w:rPr>
          <w:rStyle w:val="Refdenotaderodap"/>
          <w:rFonts w:ascii="Arial" w:hAnsi="Arial" w:cs="Arial"/>
        </w:rPr>
        <w:footnoteRef/>
      </w:r>
      <w:r w:rsidRPr="00AF062A">
        <w:rPr>
          <w:rFonts w:ascii="Arial" w:hAnsi="Arial" w:cs="Arial"/>
        </w:rPr>
        <w:t xml:space="preserve"> Despite not being our focus here, there is evidence that administrative rigidity has also become greater in the period 1992-2016. According to Motta (2010), the succession of corruption scandals in Brazilian politics, especially in public procurement, resulted in new regulations that increase the red tape and legal risk of public purchases, making these processes more costly and inefficient.</w:t>
      </w:r>
    </w:p>
  </w:footnote>
  <w:footnote w:id="13">
    <w:p w14:paraId="2822EC63" w14:textId="77777777" w:rsidR="00414244" w:rsidRPr="00AF062A" w:rsidRDefault="00414244" w:rsidP="00AF062A">
      <w:pPr>
        <w:rPr>
          <w:rFonts w:ascii="Arial" w:hAnsi="Arial" w:cs="Arial"/>
          <w:sz w:val="20"/>
          <w:szCs w:val="20"/>
        </w:rPr>
      </w:pPr>
      <w:r w:rsidRPr="00AF062A">
        <w:rPr>
          <w:rFonts w:ascii="Arial" w:hAnsi="Arial" w:cs="Arial"/>
          <w:sz w:val="20"/>
          <w:szCs w:val="20"/>
          <w:vertAlign w:val="superscript"/>
        </w:rPr>
        <w:footnoteRef/>
      </w:r>
      <w:r w:rsidRPr="00AF062A">
        <w:rPr>
          <w:rFonts w:ascii="Arial" w:hAnsi="Arial" w:cs="Arial"/>
          <w:sz w:val="20"/>
          <w:szCs w:val="20"/>
        </w:rPr>
        <w:t xml:space="preserve"> The qualitative data has also shown a relevant impact of bureaucratic procedures and low local state capacities over the delay of the public works delivery. Although relevant, such issue will not be the focus of analysis in this paper.</w:t>
      </w:r>
    </w:p>
  </w:footnote>
  <w:footnote w:id="14">
    <w:p w14:paraId="0E9B7BCA" w14:textId="5C85F389" w:rsidR="00BF2DCA" w:rsidRPr="00AF062A" w:rsidRDefault="00BF2DCA" w:rsidP="00AF062A">
      <w:pPr>
        <w:pStyle w:val="Textodenotaderodap"/>
        <w:rPr>
          <w:rFonts w:ascii="Arial" w:hAnsi="Arial" w:cs="Arial"/>
        </w:rPr>
      </w:pPr>
      <w:r w:rsidRPr="00AF062A">
        <w:rPr>
          <w:rStyle w:val="Refdenotaderodap"/>
          <w:rFonts w:ascii="Arial" w:hAnsi="Arial" w:cs="Arial"/>
        </w:rPr>
        <w:footnoteRef/>
      </w:r>
      <w:r w:rsidRPr="00AF062A">
        <w:rPr>
          <w:rFonts w:ascii="Arial" w:hAnsi="Arial" w:cs="Arial"/>
        </w:rPr>
        <w:t xml:space="preserve"> These interviews  were part of another research effort, focused on the analysis of PT’s national participatory policies, and will not be explored in this paper. Although the interviews insights were important for our hypothesis elaboration, this paper does not intend to be mixed-method research as there is no integration between methodologies. Detailed information on the interviews can be found on XXXXX (omitted for blind review).</w:t>
      </w:r>
    </w:p>
  </w:footnote>
  <w:footnote w:id="15">
    <w:p w14:paraId="5ED36C67" w14:textId="77777777" w:rsidR="00414244" w:rsidRPr="00AF062A" w:rsidRDefault="00414244" w:rsidP="00AF062A">
      <w:pPr>
        <w:pBdr>
          <w:top w:val="nil"/>
          <w:left w:val="nil"/>
          <w:bottom w:val="nil"/>
          <w:right w:val="nil"/>
          <w:between w:val="nil"/>
        </w:pBdr>
        <w:rPr>
          <w:rFonts w:ascii="Arial" w:hAnsi="Arial" w:cs="Arial"/>
          <w:color w:val="000000"/>
          <w:sz w:val="20"/>
          <w:szCs w:val="20"/>
        </w:rPr>
      </w:pPr>
      <w:r w:rsidRPr="00AF062A">
        <w:rPr>
          <w:rFonts w:ascii="Arial" w:hAnsi="Arial" w:cs="Arial"/>
          <w:sz w:val="20"/>
          <w:szCs w:val="20"/>
          <w:vertAlign w:val="superscript"/>
        </w:rPr>
        <w:footnoteRef/>
      </w:r>
      <w:r w:rsidRPr="00AF062A">
        <w:rPr>
          <w:rFonts w:ascii="Arial" w:hAnsi="Arial" w:cs="Arial"/>
          <w:color w:val="000000"/>
          <w:sz w:val="20"/>
          <w:szCs w:val="20"/>
        </w:rPr>
        <w:t xml:space="preserve"> We do not use the geographic variables of the Spada model </w:t>
      </w:r>
      <w:r w:rsidRPr="00AF062A">
        <w:rPr>
          <w:rFonts w:ascii="Arial" w:hAnsi="Arial" w:cs="Arial"/>
          <w:noProof/>
          <w:color w:val="000000"/>
          <w:sz w:val="20"/>
          <w:szCs w:val="20"/>
        </w:rPr>
        <w:t>(2014)</w:t>
      </w:r>
      <w:r w:rsidRPr="00AF062A">
        <w:rPr>
          <w:rFonts w:ascii="Arial" w:hAnsi="Arial" w:cs="Arial"/>
          <w:color w:val="000000"/>
          <w:sz w:val="20"/>
          <w:szCs w:val="20"/>
        </w:rPr>
        <w:t>. This option occurs due to the lack of significance in the original model with respect to continuity and no theoretical reason to try a different measure.</w:t>
      </w:r>
    </w:p>
  </w:footnote>
  <w:footnote w:id="16">
    <w:p w14:paraId="6FF28E78" w14:textId="77777777" w:rsidR="00414244" w:rsidRPr="00AF062A" w:rsidRDefault="00414244" w:rsidP="00AF062A">
      <w:pPr>
        <w:pStyle w:val="Textodenotaderodap"/>
        <w:rPr>
          <w:rFonts w:ascii="Arial" w:hAnsi="Arial" w:cs="Arial"/>
        </w:rPr>
      </w:pPr>
      <w:r w:rsidRPr="00AF062A">
        <w:rPr>
          <w:rStyle w:val="Refdenotaderodap"/>
          <w:rFonts w:ascii="Arial" w:hAnsi="Arial" w:cs="Arial"/>
        </w:rPr>
        <w:footnoteRef/>
      </w:r>
      <w:r w:rsidRPr="00AF062A">
        <w:rPr>
          <w:rFonts w:ascii="Arial" w:hAnsi="Arial" w:cs="Arial"/>
        </w:rPr>
        <w:t xml:space="preserve"> Spada </w:t>
      </w:r>
      <w:r w:rsidRPr="00AF062A">
        <w:rPr>
          <w:rFonts w:ascii="Arial" w:hAnsi="Arial" w:cs="Arial"/>
          <w:noProof/>
          <w:color w:val="000000"/>
        </w:rPr>
        <w:t>(2014)</w:t>
      </w:r>
      <w:r w:rsidRPr="00AF062A">
        <w:rPr>
          <w:rFonts w:ascii="Arial" w:hAnsi="Arial" w:cs="Arial"/>
        </w:rPr>
        <w:t xml:space="preserve"> uses other financial variables (percentage of tax collection on total revenue and total expenditure on total revenue), finding no statistical significance. In fact, these are not the most adequate to analyze neither the volume of resources available nor the fiscal discretion of municipalities.</w:t>
      </w:r>
    </w:p>
  </w:footnote>
  <w:footnote w:id="17">
    <w:p w14:paraId="475096BE" w14:textId="50623413" w:rsidR="00414244" w:rsidRPr="00AF062A" w:rsidRDefault="00414244" w:rsidP="00AF062A">
      <w:pPr>
        <w:pBdr>
          <w:top w:val="nil"/>
          <w:left w:val="nil"/>
          <w:bottom w:val="nil"/>
          <w:right w:val="nil"/>
          <w:between w:val="nil"/>
        </w:pBdr>
        <w:rPr>
          <w:rFonts w:ascii="Arial" w:hAnsi="Arial" w:cs="Arial"/>
          <w:color w:val="000000"/>
          <w:sz w:val="20"/>
          <w:szCs w:val="20"/>
        </w:rPr>
      </w:pPr>
      <w:r w:rsidRPr="00AF062A">
        <w:rPr>
          <w:rFonts w:ascii="Arial" w:hAnsi="Arial" w:cs="Arial"/>
          <w:sz w:val="20"/>
          <w:szCs w:val="20"/>
          <w:vertAlign w:val="superscript"/>
        </w:rPr>
        <w:footnoteRef/>
      </w:r>
      <w:r w:rsidRPr="00AF062A">
        <w:rPr>
          <w:rFonts w:ascii="Arial" w:hAnsi="Arial" w:cs="Arial"/>
          <w:color w:val="000000"/>
          <w:sz w:val="20"/>
          <w:szCs w:val="20"/>
        </w:rPr>
        <w:t xml:space="preserve"> Larger cities tend to have a higher tax collection, higher budgets</w:t>
      </w:r>
      <w:r w:rsidR="00417DEF" w:rsidRPr="00AF062A">
        <w:rPr>
          <w:rFonts w:ascii="Arial" w:hAnsi="Arial" w:cs="Arial"/>
          <w:color w:val="000000"/>
          <w:sz w:val="20"/>
          <w:szCs w:val="20"/>
        </w:rPr>
        <w:t>,</w:t>
      </w:r>
      <w:r w:rsidRPr="00AF062A">
        <w:rPr>
          <w:rFonts w:ascii="Arial" w:hAnsi="Arial" w:cs="Arial"/>
          <w:color w:val="000000"/>
          <w:sz w:val="20"/>
          <w:szCs w:val="20"/>
        </w:rPr>
        <w:t xml:space="preserve"> and better bureaucracy, for example.</w:t>
      </w:r>
    </w:p>
  </w:footnote>
  <w:footnote w:id="18">
    <w:p w14:paraId="79B3C851" w14:textId="77777777" w:rsidR="00414244" w:rsidRPr="00AF062A" w:rsidRDefault="00414244" w:rsidP="00AF062A">
      <w:pPr>
        <w:pBdr>
          <w:top w:val="nil"/>
          <w:left w:val="nil"/>
          <w:bottom w:val="nil"/>
          <w:right w:val="nil"/>
          <w:between w:val="nil"/>
        </w:pBdr>
        <w:rPr>
          <w:rFonts w:ascii="Arial" w:hAnsi="Arial" w:cs="Arial"/>
          <w:color w:val="000000"/>
          <w:sz w:val="20"/>
          <w:szCs w:val="20"/>
        </w:rPr>
      </w:pPr>
      <w:r w:rsidRPr="00AF062A">
        <w:rPr>
          <w:rFonts w:ascii="Arial" w:hAnsi="Arial" w:cs="Arial"/>
          <w:sz w:val="20"/>
          <w:szCs w:val="20"/>
          <w:vertAlign w:val="superscript"/>
        </w:rPr>
        <w:footnoteRef/>
      </w:r>
      <w:r w:rsidRPr="00AF062A">
        <w:rPr>
          <w:rFonts w:ascii="Arial" w:hAnsi="Arial" w:cs="Arial"/>
          <w:color w:val="000000"/>
          <w:sz w:val="20"/>
          <w:szCs w:val="20"/>
        </w:rPr>
        <w:t xml:space="preserve"> We are referring to the incumbent mayor, not a recently elected mayor. Thus, for the variable to have a value of 1 in a given city in 2000, it is necessary that a PT mayor be elected in that city in the 1996 election, for the 1997-2000 term.</w:t>
      </w:r>
    </w:p>
  </w:footnote>
  <w:footnote w:id="19">
    <w:p w14:paraId="0118CEB4" w14:textId="19F46DB1" w:rsidR="00414244" w:rsidRPr="00AF062A" w:rsidRDefault="00414244" w:rsidP="00AF062A">
      <w:pPr>
        <w:pStyle w:val="Textodenotaderodap"/>
        <w:rPr>
          <w:rFonts w:ascii="Arial" w:hAnsi="Arial" w:cs="Arial"/>
        </w:rPr>
      </w:pPr>
      <w:r w:rsidRPr="00AF062A">
        <w:rPr>
          <w:rStyle w:val="Refdenotaderodap"/>
          <w:rFonts w:ascii="Arial" w:hAnsi="Arial" w:cs="Arial"/>
        </w:rPr>
        <w:footnoteRef/>
      </w:r>
      <w:r w:rsidRPr="00AF062A">
        <w:rPr>
          <w:rFonts w:ascii="Arial" w:hAnsi="Arial" w:cs="Arial"/>
        </w:rPr>
        <w:t xml:space="preserve"> These parties (except for PSOL) are very likely to make alliances with the PT. Other Brazilian left parties were not considered in this study for not holding office at any City Hall.</w:t>
      </w:r>
    </w:p>
  </w:footnote>
  <w:footnote w:id="20">
    <w:p w14:paraId="2FBE8BDC" w14:textId="77777777" w:rsidR="00414244" w:rsidRPr="00AF062A" w:rsidRDefault="00414244" w:rsidP="00AF062A">
      <w:pPr>
        <w:pStyle w:val="Textodenotaderodap"/>
        <w:rPr>
          <w:rFonts w:ascii="Arial" w:hAnsi="Arial" w:cs="Arial"/>
        </w:rPr>
      </w:pPr>
      <w:r w:rsidRPr="00AF062A">
        <w:rPr>
          <w:rStyle w:val="Refdenotaderodap"/>
          <w:rFonts w:ascii="Arial" w:hAnsi="Arial" w:cs="Arial"/>
        </w:rPr>
        <w:footnoteRef/>
      </w:r>
      <w:r w:rsidRPr="00AF062A">
        <w:rPr>
          <w:rFonts w:ascii="Arial" w:hAnsi="Arial" w:cs="Arial"/>
        </w:rPr>
        <w:t xml:space="preserve"> It is not possible to add the amount of investments per capita in the model, as there would be perfect collinearity with it and total budget per capita and investment rate.</w:t>
      </w:r>
    </w:p>
  </w:footnote>
  <w:footnote w:id="21">
    <w:p w14:paraId="3C0840CE" w14:textId="3617FB6A" w:rsidR="00414244" w:rsidRPr="00AF062A" w:rsidRDefault="00414244" w:rsidP="00AF062A">
      <w:pPr>
        <w:rPr>
          <w:rFonts w:ascii="Arial" w:hAnsi="Arial" w:cs="Arial"/>
          <w:sz w:val="20"/>
          <w:szCs w:val="20"/>
        </w:rPr>
      </w:pPr>
      <w:r w:rsidRPr="00AF062A">
        <w:rPr>
          <w:rFonts w:ascii="Arial" w:hAnsi="Arial" w:cs="Arial"/>
          <w:sz w:val="20"/>
          <w:szCs w:val="20"/>
          <w:vertAlign w:val="superscript"/>
        </w:rPr>
        <w:footnoteRef/>
      </w:r>
      <w:r w:rsidRPr="00AF062A">
        <w:rPr>
          <w:rFonts w:ascii="Arial" w:hAnsi="Arial" w:cs="Arial"/>
          <w:sz w:val="20"/>
          <w:szCs w:val="20"/>
        </w:rPr>
        <w:t xml:space="preserve"> The complete database and model replication codes are available at: </w:t>
      </w:r>
      <w:ins w:id="6" w:author="Autor">
        <w:r w:rsidR="000C6C5C">
          <w:fldChar w:fldCharType="begin"/>
        </w:r>
        <w:r w:rsidR="000C6C5C">
          <w:instrText xml:space="preserve"> HYPERLINK "</w:instrText>
        </w:r>
        <w:r w:rsidR="000C6C5C" w:rsidRPr="000C6C5C">
          <w:instrText>https://github.com/Murilojunqueira/FinancasParticipacao2018</w:instrText>
        </w:r>
        <w:r w:rsidR="000C6C5C">
          <w:instrText xml:space="preserve">" </w:instrText>
        </w:r>
        <w:r w:rsidR="000C6C5C">
          <w:fldChar w:fldCharType="separate"/>
        </w:r>
        <w:r w:rsidR="000C6C5C" w:rsidRPr="00187249">
          <w:rPr>
            <w:rStyle w:val="Hyperlink"/>
          </w:rPr>
          <w:t>https://github.com/Murilojunqueira/FinancasParticipacao2018</w:t>
        </w:r>
        <w:r w:rsidR="000C6C5C">
          <w:fldChar w:fldCharType="end"/>
        </w:r>
        <w:r w:rsidR="000C6C5C">
          <w:t xml:space="preserve"> </w:t>
        </w:r>
      </w:ins>
      <w:del w:id="7" w:author="Autor">
        <w:r w:rsidR="000C6C5C" w:rsidDel="000C6C5C">
          <w:fldChar w:fldCharType="begin"/>
        </w:r>
        <w:r w:rsidR="000C6C5C" w:rsidDel="000C6C5C">
          <w:delInstrText xml:space="preserve"> HYPERLINK "https://github.com/XXXX" </w:delInstrText>
        </w:r>
        <w:r w:rsidR="000C6C5C" w:rsidDel="000C6C5C">
          <w:fldChar w:fldCharType="separate"/>
        </w:r>
        <w:r w:rsidRPr="00AF062A" w:rsidDel="000C6C5C">
          <w:rPr>
            <w:rStyle w:val="Hyperlink"/>
            <w:rFonts w:ascii="Arial" w:hAnsi="Arial" w:cs="Arial"/>
            <w:sz w:val="20"/>
            <w:szCs w:val="20"/>
          </w:rPr>
          <w:delText>https://github.com/XXXX</w:delText>
        </w:r>
        <w:r w:rsidR="000C6C5C" w:rsidDel="000C6C5C">
          <w:rPr>
            <w:rStyle w:val="Hyperlink"/>
            <w:rFonts w:ascii="Arial" w:hAnsi="Arial" w:cs="Arial"/>
            <w:sz w:val="20"/>
            <w:szCs w:val="20"/>
          </w:rPr>
          <w:fldChar w:fldCharType="end"/>
        </w:r>
        <w:r w:rsidRPr="00AF062A" w:rsidDel="000C6C5C">
          <w:rPr>
            <w:rFonts w:ascii="Arial" w:hAnsi="Arial" w:cs="Arial"/>
            <w:sz w:val="20"/>
            <w:szCs w:val="20"/>
          </w:rPr>
          <w:delText xml:space="preserve"> (omitted for blind review)</w:delText>
        </w:r>
      </w:del>
      <w:r w:rsidRPr="00AF062A">
        <w:rPr>
          <w:rFonts w:ascii="Arial" w:hAnsi="Arial" w:cs="Arial"/>
          <w:sz w:val="20"/>
          <w:szCs w:val="20"/>
        </w:rPr>
        <w:t>.</w:t>
      </w:r>
    </w:p>
  </w:footnote>
  <w:footnote w:id="22">
    <w:p w14:paraId="23AAE190" w14:textId="77777777" w:rsidR="00414244" w:rsidRPr="00AF062A" w:rsidRDefault="00414244" w:rsidP="00AF062A">
      <w:pPr>
        <w:rPr>
          <w:rFonts w:ascii="Arial" w:hAnsi="Arial" w:cs="Arial"/>
          <w:sz w:val="20"/>
          <w:szCs w:val="20"/>
        </w:rPr>
      </w:pPr>
      <w:r w:rsidRPr="00AF062A">
        <w:rPr>
          <w:rFonts w:ascii="Arial" w:hAnsi="Arial" w:cs="Arial"/>
          <w:sz w:val="20"/>
          <w:szCs w:val="20"/>
          <w:vertAlign w:val="superscript"/>
        </w:rPr>
        <w:footnoteRef/>
      </w:r>
      <w:r w:rsidRPr="00AF062A">
        <w:rPr>
          <w:rFonts w:ascii="Arial" w:hAnsi="Arial" w:cs="Arial"/>
          <w:sz w:val="20"/>
          <w:szCs w:val="20"/>
        </w:rPr>
        <w:t xml:space="preserve"> The data and methodology of the Brazilian Participatory Budgeting Census for 1989-2012 are available at: https://participedia.net/en/content/brazilian-participatory-budgeting-census. We are grateful to Paolo Spada for generously sending us his dataset updating for 2016 year. </w:t>
      </w:r>
    </w:p>
  </w:footnote>
  <w:footnote w:id="23">
    <w:p w14:paraId="6D9C0E74" w14:textId="77777777" w:rsidR="00414244" w:rsidRPr="00AF062A" w:rsidRDefault="00414244" w:rsidP="00AF062A">
      <w:pPr>
        <w:rPr>
          <w:rFonts w:ascii="Arial" w:hAnsi="Arial" w:cs="Arial"/>
          <w:sz w:val="20"/>
          <w:szCs w:val="20"/>
        </w:rPr>
      </w:pPr>
      <w:r w:rsidRPr="00AF062A">
        <w:rPr>
          <w:rFonts w:ascii="Arial" w:hAnsi="Arial" w:cs="Arial"/>
          <w:sz w:val="20"/>
          <w:szCs w:val="20"/>
          <w:vertAlign w:val="superscript"/>
        </w:rPr>
        <w:footnoteRef/>
      </w:r>
      <w:r w:rsidRPr="00AF062A">
        <w:rPr>
          <w:rFonts w:ascii="Arial" w:hAnsi="Arial" w:cs="Arial"/>
          <w:sz w:val="20"/>
          <w:szCs w:val="20"/>
        </w:rPr>
        <w:t xml:space="preserve"> TSE stands for “Tribunal Superior Eleitoral”. CEPESP FGV is a Brazilian Research Center. For more information, please visit: http://www.cepesp.io. For the 1996 election, we use information obtained directly from the TSE website, since this election is not on Cepesp dataset.</w:t>
      </w:r>
    </w:p>
  </w:footnote>
  <w:footnote w:id="24">
    <w:p w14:paraId="16E35A60" w14:textId="77777777" w:rsidR="00414244" w:rsidRPr="00AF062A" w:rsidRDefault="00414244" w:rsidP="00AF062A">
      <w:pPr>
        <w:rPr>
          <w:rFonts w:ascii="Arial" w:hAnsi="Arial" w:cs="Arial"/>
          <w:sz w:val="20"/>
          <w:szCs w:val="20"/>
        </w:rPr>
      </w:pPr>
      <w:r w:rsidRPr="00AF062A">
        <w:rPr>
          <w:rFonts w:ascii="Arial" w:hAnsi="Arial" w:cs="Arial"/>
          <w:sz w:val="20"/>
          <w:szCs w:val="20"/>
          <w:vertAlign w:val="superscript"/>
        </w:rPr>
        <w:footnoteRef/>
      </w:r>
      <w:r w:rsidRPr="00AF062A">
        <w:rPr>
          <w:rFonts w:ascii="Arial" w:hAnsi="Arial" w:cs="Arial"/>
          <w:sz w:val="20"/>
          <w:szCs w:val="20"/>
          <w:lang w:val="pt-BR"/>
        </w:rPr>
        <w:t xml:space="preserve"> STN/MF stands for “Secretaria do Tesouro Nacional do Ministério da Fazenda”. FINBRA stands for “Finanças do Brasil: Dados Contábeis do Municípios Brasileiros”. </w:t>
      </w:r>
      <w:r w:rsidRPr="00AF062A">
        <w:rPr>
          <w:rFonts w:ascii="Arial" w:hAnsi="Arial" w:cs="Arial"/>
          <w:sz w:val="20"/>
          <w:szCs w:val="20"/>
        </w:rPr>
        <w:t xml:space="preserve">For more information, go to: </w:t>
      </w:r>
      <w:hyperlink r:id="rId3" w:history="1">
        <w:r w:rsidRPr="00AF062A">
          <w:rPr>
            <w:rStyle w:val="Hyperlink"/>
            <w:rFonts w:ascii="Arial" w:hAnsi="Arial" w:cs="Arial"/>
            <w:sz w:val="20"/>
            <w:szCs w:val="20"/>
          </w:rPr>
          <w:t>http://www.tesouro.fazenda.gov.br/contas-anuais</w:t>
        </w:r>
      </w:hyperlink>
      <w:r w:rsidRPr="00AF062A">
        <w:rPr>
          <w:rFonts w:ascii="Arial" w:hAnsi="Arial" w:cs="Arial"/>
          <w:sz w:val="20"/>
          <w:szCs w:val="20"/>
        </w:rPr>
        <w:t>.</w:t>
      </w:r>
    </w:p>
  </w:footnote>
  <w:footnote w:id="25">
    <w:p w14:paraId="2B0ECD73" w14:textId="77777777" w:rsidR="00414244" w:rsidRPr="00AF062A" w:rsidRDefault="00414244" w:rsidP="00AF062A">
      <w:pPr>
        <w:rPr>
          <w:rFonts w:ascii="Arial" w:hAnsi="Arial" w:cs="Arial"/>
          <w:sz w:val="20"/>
          <w:szCs w:val="20"/>
        </w:rPr>
      </w:pPr>
      <w:r w:rsidRPr="00AF062A">
        <w:rPr>
          <w:rFonts w:ascii="Arial" w:hAnsi="Arial" w:cs="Arial"/>
          <w:sz w:val="20"/>
          <w:szCs w:val="20"/>
          <w:vertAlign w:val="superscript"/>
        </w:rPr>
        <w:footnoteRef/>
      </w:r>
      <w:r w:rsidRPr="00AF062A">
        <w:rPr>
          <w:rFonts w:ascii="Arial" w:hAnsi="Arial" w:cs="Arial"/>
          <w:sz w:val="20"/>
          <w:szCs w:val="20"/>
          <w:lang w:val="pt-BR"/>
        </w:rPr>
        <w:t xml:space="preserve"> IBGE stands for “Instituto Brasileiro de Geografia e Estatística”. </w:t>
      </w:r>
      <w:r w:rsidRPr="00AF062A">
        <w:rPr>
          <w:rFonts w:ascii="Arial" w:hAnsi="Arial" w:cs="Arial"/>
          <w:sz w:val="20"/>
          <w:szCs w:val="20"/>
        </w:rPr>
        <w:t xml:space="preserve">IPEA stands for “Instituto de Planejamento e Economia Aplicada”. For more information, go to: </w:t>
      </w:r>
      <w:hyperlink r:id="rId4">
        <w:r w:rsidRPr="00AF062A">
          <w:rPr>
            <w:rFonts w:ascii="Arial" w:hAnsi="Arial" w:cs="Arial"/>
            <w:color w:val="1155CC"/>
            <w:sz w:val="20"/>
            <w:szCs w:val="20"/>
            <w:u w:val="single"/>
          </w:rPr>
          <w:t>http://www.ipeadata.gov.br</w:t>
        </w:r>
      </w:hyperlink>
      <w:r w:rsidRPr="00AF062A">
        <w:rPr>
          <w:rFonts w:ascii="Arial" w:hAnsi="Arial" w:cs="Arial"/>
          <w:sz w:val="20"/>
          <w:szCs w:val="20"/>
        </w:rPr>
        <w:t>.</w:t>
      </w:r>
    </w:p>
  </w:footnote>
  <w:footnote w:id="26">
    <w:p w14:paraId="71EC6D92" w14:textId="77777777" w:rsidR="00414244" w:rsidRPr="00AF062A" w:rsidRDefault="00414244" w:rsidP="00AF062A">
      <w:pPr>
        <w:pBdr>
          <w:top w:val="nil"/>
          <w:left w:val="nil"/>
          <w:bottom w:val="nil"/>
          <w:right w:val="nil"/>
          <w:between w:val="nil"/>
        </w:pBdr>
        <w:rPr>
          <w:rFonts w:ascii="Arial" w:hAnsi="Arial" w:cs="Arial"/>
          <w:color w:val="000000"/>
          <w:sz w:val="20"/>
          <w:szCs w:val="20"/>
        </w:rPr>
      </w:pPr>
      <w:r w:rsidRPr="00AF062A">
        <w:rPr>
          <w:rFonts w:ascii="Arial" w:hAnsi="Arial" w:cs="Arial"/>
          <w:sz w:val="20"/>
          <w:szCs w:val="20"/>
          <w:vertAlign w:val="superscript"/>
        </w:rPr>
        <w:footnoteRef/>
      </w:r>
      <w:r w:rsidRPr="00AF062A">
        <w:rPr>
          <w:rFonts w:ascii="Arial" w:hAnsi="Arial" w:cs="Arial"/>
          <w:color w:val="000000"/>
          <w:sz w:val="20"/>
          <w:szCs w:val="20"/>
        </w:rPr>
        <w:t xml:space="preserve"> As mentioned, figures consider the non-displayed model variables in their average value. If we estimated the expected values of the right-wing mayors who did not adopt PB in their first term, the values would be even lower. If we estimated the expected values of PT's mayors for PB continuity, the values would be much higher.</w:t>
      </w:r>
    </w:p>
  </w:footnote>
  <w:footnote w:id="27">
    <w:p w14:paraId="16346E1B" w14:textId="5120E6B5" w:rsidR="00414244" w:rsidRPr="00AF062A" w:rsidRDefault="00414244" w:rsidP="00AF062A">
      <w:pPr>
        <w:rPr>
          <w:rFonts w:ascii="Arial" w:hAnsi="Arial" w:cs="Arial"/>
          <w:sz w:val="20"/>
          <w:szCs w:val="20"/>
        </w:rPr>
      </w:pPr>
      <w:r w:rsidRPr="00AF062A">
        <w:rPr>
          <w:rStyle w:val="Refdenotaderodap"/>
          <w:rFonts w:ascii="Arial" w:hAnsi="Arial" w:cs="Arial"/>
          <w:sz w:val="20"/>
          <w:szCs w:val="20"/>
        </w:rPr>
        <w:footnoteRef/>
      </w:r>
      <w:r w:rsidRPr="00AF062A">
        <w:rPr>
          <w:rFonts w:ascii="Arial" w:hAnsi="Arial" w:cs="Arial"/>
          <w:sz w:val="20"/>
          <w:szCs w:val="20"/>
        </w:rPr>
        <w:t xml:space="preserve"> During the period as head of the Federal Office (2003-2016), PT kept its participatory program by expanding so called National Public Policy Councils and Conferences </w:t>
      </w:r>
      <w:r w:rsidRPr="00AF062A">
        <w:rPr>
          <w:rFonts w:ascii="Arial" w:hAnsi="Arial" w:cs="Arial"/>
          <w:noProof/>
          <w:sz w:val="20"/>
          <w:szCs w:val="20"/>
        </w:rPr>
        <w:t>(BEZERRA, 2019)</w:t>
      </w:r>
      <w:r w:rsidRPr="00AF062A">
        <w:rPr>
          <w:rFonts w:ascii="Arial" w:hAnsi="Arial" w:cs="Arial"/>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A0389" w14:textId="26E25D98" w:rsidR="00414244" w:rsidRPr="00AF062A" w:rsidRDefault="00AF062A" w:rsidP="00AF062A">
    <w:pPr>
      <w:pBdr>
        <w:top w:val="nil"/>
        <w:left w:val="nil"/>
        <w:bottom w:val="nil"/>
        <w:right w:val="nil"/>
        <w:between w:val="nil"/>
      </w:pBdr>
      <w:tabs>
        <w:tab w:val="center" w:pos="4680"/>
        <w:tab w:val="right" w:pos="9360"/>
      </w:tabs>
      <w:rPr>
        <w:rFonts w:asciiTheme="minorHAnsi" w:hAnsiTheme="minorHAnsi" w:cstheme="minorHAnsi"/>
        <w:b/>
        <w:bCs/>
        <w:color w:val="000000"/>
        <w:sz w:val="20"/>
        <w:szCs w:val="20"/>
      </w:rPr>
    </w:pPr>
    <w:r w:rsidRPr="00AF062A">
      <w:rPr>
        <w:rFonts w:asciiTheme="minorHAnsi" w:hAnsiTheme="minorHAnsi" w:cstheme="minorHAnsi"/>
        <w:b/>
        <w:bCs/>
        <w:color w:val="000000"/>
        <w:sz w:val="20"/>
        <w:szCs w:val="20"/>
      </w:rPr>
      <w:t>BRAZILIAN POLITICAL SCIENCE REVIEW</w:t>
    </w:r>
  </w:p>
  <w:p w14:paraId="552D639D" w14:textId="41F5CAE3" w:rsidR="00AF062A" w:rsidRPr="00AF062A" w:rsidRDefault="00AF062A" w:rsidP="00AF062A">
    <w:pPr>
      <w:pBdr>
        <w:top w:val="nil"/>
        <w:left w:val="nil"/>
        <w:bottom w:val="nil"/>
        <w:right w:val="nil"/>
        <w:between w:val="nil"/>
      </w:pBdr>
      <w:tabs>
        <w:tab w:val="center" w:pos="4680"/>
        <w:tab w:val="right" w:pos="9360"/>
      </w:tabs>
      <w:rPr>
        <w:rFonts w:asciiTheme="minorHAnsi" w:hAnsiTheme="minorHAnsi" w:cstheme="minorHAnsi"/>
        <w:b/>
        <w:bCs/>
        <w:color w:val="000000"/>
        <w:sz w:val="20"/>
        <w:szCs w:val="20"/>
      </w:rPr>
    </w:pPr>
    <w:r w:rsidRPr="00AF062A">
      <w:rPr>
        <w:rFonts w:asciiTheme="minorHAnsi" w:hAnsiTheme="minorHAnsi" w:cstheme="minorHAnsi"/>
        <w:b/>
        <w:bCs/>
        <w:color w:val="000000"/>
        <w:sz w:val="20"/>
        <w:szCs w:val="20"/>
      </w:rPr>
      <w:t>2020-0042: em preparação | revisão de idioma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13857"/>
    <w:multiLevelType w:val="multilevel"/>
    <w:tmpl w:val="36E8CD68"/>
    <w:lvl w:ilvl="0">
      <w:start w:val="1"/>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trackRevisions/>
  <w:defaultTabStop w:val="720"/>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yNbAwtjAwtDSwtDRW0lEKTi0uzszPAykwrAUApY+KSCwAAAA="/>
  </w:docVars>
  <w:rsids>
    <w:rsidRoot w:val="006E7F14"/>
    <w:rsid w:val="000117AA"/>
    <w:rsid w:val="000118EA"/>
    <w:rsid w:val="00016572"/>
    <w:rsid w:val="000220BD"/>
    <w:rsid w:val="0002608F"/>
    <w:rsid w:val="000302A2"/>
    <w:rsid w:val="00035B60"/>
    <w:rsid w:val="00040404"/>
    <w:rsid w:val="00042B30"/>
    <w:rsid w:val="000452C1"/>
    <w:rsid w:val="00054A53"/>
    <w:rsid w:val="00061948"/>
    <w:rsid w:val="0007363A"/>
    <w:rsid w:val="00075DC0"/>
    <w:rsid w:val="0008176E"/>
    <w:rsid w:val="00084533"/>
    <w:rsid w:val="000845E5"/>
    <w:rsid w:val="000858A5"/>
    <w:rsid w:val="000874D9"/>
    <w:rsid w:val="000877E0"/>
    <w:rsid w:val="00093711"/>
    <w:rsid w:val="00095301"/>
    <w:rsid w:val="000A27BC"/>
    <w:rsid w:val="000A3826"/>
    <w:rsid w:val="000B403F"/>
    <w:rsid w:val="000C53B6"/>
    <w:rsid w:val="000C6C5C"/>
    <w:rsid w:val="000D2581"/>
    <w:rsid w:val="000D4807"/>
    <w:rsid w:val="000E2517"/>
    <w:rsid w:val="000E59EB"/>
    <w:rsid w:val="000E74EF"/>
    <w:rsid w:val="000F2FFF"/>
    <w:rsid w:val="000F4590"/>
    <w:rsid w:val="000F4F3D"/>
    <w:rsid w:val="000F568C"/>
    <w:rsid w:val="00101B40"/>
    <w:rsid w:val="001032C1"/>
    <w:rsid w:val="00104832"/>
    <w:rsid w:val="00104B44"/>
    <w:rsid w:val="00105338"/>
    <w:rsid w:val="00107C45"/>
    <w:rsid w:val="00107EA5"/>
    <w:rsid w:val="0011179A"/>
    <w:rsid w:val="00115827"/>
    <w:rsid w:val="00121B2C"/>
    <w:rsid w:val="00123166"/>
    <w:rsid w:val="00131729"/>
    <w:rsid w:val="001329CC"/>
    <w:rsid w:val="001378F6"/>
    <w:rsid w:val="001438B1"/>
    <w:rsid w:val="00145E67"/>
    <w:rsid w:val="00146A04"/>
    <w:rsid w:val="00151287"/>
    <w:rsid w:val="00151423"/>
    <w:rsid w:val="00151F2C"/>
    <w:rsid w:val="001546D8"/>
    <w:rsid w:val="00156F6D"/>
    <w:rsid w:val="001636DB"/>
    <w:rsid w:val="00163931"/>
    <w:rsid w:val="001652E9"/>
    <w:rsid w:val="0016638E"/>
    <w:rsid w:val="00177C77"/>
    <w:rsid w:val="001843DB"/>
    <w:rsid w:val="00191043"/>
    <w:rsid w:val="001919D4"/>
    <w:rsid w:val="0019399B"/>
    <w:rsid w:val="00193D2B"/>
    <w:rsid w:val="001A30F7"/>
    <w:rsid w:val="001A646B"/>
    <w:rsid w:val="001B07BB"/>
    <w:rsid w:val="001B5E02"/>
    <w:rsid w:val="001B658A"/>
    <w:rsid w:val="001C5740"/>
    <w:rsid w:val="001D29FB"/>
    <w:rsid w:val="001D2F00"/>
    <w:rsid w:val="001D451E"/>
    <w:rsid w:val="001D4697"/>
    <w:rsid w:val="001E1029"/>
    <w:rsid w:val="001E43E7"/>
    <w:rsid w:val="001E6719"/>
    <w:rsid w:val="001E77C6"/>
    <w:rsid w:val="001F2673"/>
    <w:rsid w:val="001F27F8"/>
    <w:rsid w:val="001F476E"/>
    <w:rsid w:val="001F7500"/>
    <w:rsid w:val="00200BF3"/>
    <w:rsid w:val="0020432A"/>
    <w:rsid w:val="00205291"/>
    <w:rsid w:val="0020594F"/>
    <w:rsid w:val="00220D94"/>
    <w:rsid w:val="002243E6"/>
    <w:rsid w:val="00231310"/>
    <w:rsid w:val="00231367"/>
    <w:rsid w:val="00233357"/>
    <w:rsid w:val="00244EC4"/>
    <w:rsid w:val="002467C0"/>
    <w:rsid w:val="00246920"/>
    <w:rsid w:val="00251EBB"/>
    <w:rsid w:val="0025229C"/>
    <w:rsid w:val="00263300"/>
    <w:rsid w:val="00266E14"/>
    <w:rsid w:val="0026769A"/>
    <w:rsid w:val="0027470B"/>
    <w:rsid w:val="0027514D"/>
    <w:rsid w:val="00280EE6"/>
    <w:rsid w:val="00297F23"/>
    <w:rsid w:val="002A0F07"/>
    <w:rsid w:val="002B09E1"/>
    <w:rsid w:val="002B6C26"/>
    <w:rsid w:val="002C2B2E"/>
    <w:rsid w:val="002D242B"/>
    <w:rsid w:val="002D6FF5"/>
    <w:rsid w:val="002F0664"/>
    <w:rsid w:val="002F1E6C"/>
    <w:rsid w:val="002F4687"/>
    <w:rsid w:val="002F500E"/>
    <w:rsid w:val="002F612A"/>
    <w:rsid w:val="003020B6"/>
    <w:rsid w:val="0030278A"/>
    <w:rsid w:val="0030308C"/>
    <w:rsid w:val="00305906"/>
    <w:rsid w:val="00307D42"/>
    <w:rsid w:val="003114C8"/>
    <w:rsid w:val="0031565C"/>
    <w:rsid w:val="00315FD3"/>
    <w:rsid w:val="003314F0"/>
    <w:rsid w:val="0033183D"/>
    <w:rsid w:val="00333A3B"/>
    <w:rsid w:val="00335A43"/>
    <w:rsid w:val="00350CE8"/>
    <w:rsid w:val="003563F3"/>
    <w:rsid w:val="00357B8F"/>
    <w:rsid w:val="00360FD0"/>
    <w:rsid w:val="0036288C"/>
    <w:rsid w:val="0036380F"/>
    <w:rsid w:val="00364CE8"/>
    <w:rsid w:val="0036515B"/>
    <w:rsid w:val="0036532A"/>
    <w:rsid w:val="00366B06"/>
    <w:rsid w:val="0037658D"/>
    <w:rsid w:val="00390FB3"/>
    <w:rsid w:val="0039465B"/>
    <w:rsid w:val="00396109"/>
    <w:rsid w:val="003A01FF"/>
    <w:rsid w:val="003A2305"/>
    <w:rsid w:val="003A6138"/>
    <w:rsid w:val="003A7A16"/>
    <w:rsid w:val="003B3DFB"/>
    <w:rsid w:val="003B4249"/>
    <w:rsid w:val="003B5473"/>
    <w:rsid w:val="003B6571"/>
    <w:rsid w:val="003B7BF8"/>
    <w:rsid w:val="003C254B"/>
    <w:rsid w:val="003C3394"/>
    <w:rsid w:val="003C41E8"/>
    <w:rsid w:val="003C4BE8"/>
    <w:rsid w:val="003D11AD"/>
    <w:rsid w:val="003E3BA8"/>
    <w:rsid w:val="003E3F3F"/>
    <w:rsid w:val="003F1259"/>
    <w:rsid w:val="003F17C1"/>
    <w:rsid w:val="003F3458"/>
    <w:rsid w:val="003F529E"/>
    <w:rsid w:val="00402661"/>
    <w:rsid w:val="0040466D"/>
    <w:rsid w:val="00404B3A"/>
    <w:rsid w:val="004116D9"/>
    <w:rsid w:val="004122D2"/>
    <w:rsid w:val="00414244"/>
    <w:rsid w:val="004148DC"/>
    <w:rsid w:val="00417DEF"/>
    <w:rsid w:val="00420F9F"/>
    <w:rsid w:val="00424BA5"/>
    <w:rsid w:val="004424EE"/>
    <w:rsid w:val="00447C3D"/>
    <w:rsid w:val="0045028C"/>
    <w:rsid w:val="004539C3"/>
    <w:rsid w:val="00453C63"/>
    <w:rsid w:val="004542D4"/>
    <w:rsid w:val="004550A2"/>
    <w:rsid w:val="004575DA"/>
    <w:rsid w:val="004600BA"/>
    <w:rsid w:val="00462106"/>
    <w:rsid w:val="00463D35"/>
    <w:rsid w:val="00472072"/>
    <w:rsid w:val="004727E5"/>
    <w:rsid w:val="00472ADD"/>
    <w:rsid w:val="00476D74"/>
    <w:rsid w:val="00477375"/>
    <w:rsid w:val="00477AC3"/>
    <w:rsid w:val="00483555"/>
    <w:rsid w:val="004856DA"/>
    <w:rsid w:val="00494F66"/>
    <w:rsid w:val="004A1EA9"/>
    <w:rsid w:val="004B1454"/>
    <w:rsid w:val="004B4D32"/>
    <w:rsid w:val="004B7EDD"/>
    <w:rsid w:val="004C041B"/>
    <w:rsid w:val="004C449C"/>
    <w:rsid w:val="004D1B74"/>
    <w:rsid w:val="004D354B"/>
    <w:rsid w:val="004D360C"/>
    <w:rsid w:val="004D43D4"/>
    <w:rsid w:val="004D5887"/>
    <w:rsid w:val="004D6E5D"/>
    <w:rsid w:val="004E0C6E"/>
    <w:rsid w:val="004E20DA"/>
    <w:rsid w:val="004E422D"/>
    <w:rsid w:val="004E4A44"/>
    <w:rsid w:val="004E5024"/>
    <w:rsid w:val="004E54CB"/>
    <w:rsid w:val="004F1770"/>
    <w:rsid w:val="004F1797"/>
    <w:rsid w:val="004F1A02"/>
    <w:rsid w:val="004F406A"/>
    <w:rsid w:val="004F6E23"/>
    <w:rsid w:val="004F742A"/>
    <w:rsid w:val="005044BA"/>
    <w:rsid w:val="005047B1"/>
    <w:rsid w:val="00505935"/>
    <w:rsid w:val="00510F13"/>
    <w:rsid w:val="005121E7"/>
    <w:rsid w:val="00514712"/>
    <w:rsid w:val="005174B8"/>
    <w:rsid w:val="00517CE5"/>
    <w:rsid w:val="00523787"/>
    <w:rsid w:val="0053163F"/>
    <w:rsid w:val="005324A6"/>
    <w:rsid w:val="00532B42"/>
    <w:rsid w:val="00536084"/>
    <w:rsid w:val="0054111A"/>
    <w:rsid w:val="00541D22"/>
    <w:rsid w:val="00544287"/>
    <w:rsid w:val="00547D26"/>
    <w:rsid w:val="005565A3"/>
    <w:rsid w:val="00556D4C"/>
    <w:rsid w:val="00565229"/>
    <w:rsid w:val="00565368"/>
    <w:rsid w:val="00565A6E"/>
    <w:rsid w:val="00573616"/>
    <w:rsid w:val="00574149"/>
    <w:rsid w:val="0057558D"/>
    <w:rsid w:val="00575C46"/>
    <w:rsid w:val="005768EA"/>
    <w:rsid w:val="00580B73"/>
    <w:rsid w:val="00582862"/>
    <w:rsid w:val="005828F2"/>
    <w:rsid w:val="005869CD"/>
    <w:rsid w:val="005931B0"/>
    <w:rsid w:val="00597D69"/>
    <w:rsid w:val="005A284E"/>
    <w:rsid w:val="005A5A89"/>
    <w:rsid w:val="005B137B"/>
    <w:rsid w:val="005B45EF"/>
    <w:rsid w:val="005C1534"/>
    <w:rsid w:val="005C2435"/>
    <w:rsid w:val="005C5764"/>
    <w:rsid w:val="005C59C5"/>
    <w:rsid w:val="005D2103"/>
    <w:rsid w:val="005D6FAA"/>
    <w:rsid w:val="005E24F1"/>
    <w:rsid w:val="005E2E9F"/>
    <w:rsid w:val="005E6FEE"/>
    <w:rsid w:val="005F060C"/>
    <w:rsid w:val="005F5816"/>
    <w:rsid w:val="00601B49"/>
    <w:rsid w:val="00606B35"/>
    <w:rsid w:val="00611352"/>
    <w:rsid w:val="00615D42"/>
    <w:rsid w:val="00616DB6"/>
    <w:rsid w:val="006245A6"/>
    <w:rsid w:val="006336AD"/>
    <w:rsid w:val="00635D01"/>
    <w:rsid w:val="00637A5E"/>
    <w:rsid w:val="0064598B"/>
    <w:rsid w:val="00646DFF"/>
    <w:rsid w:val="00647509"/>
    <w:rsid w:val="0065109B"/>
    <w:rsid w:val="006574EF"/>
    <w:rsid w:val="00657F00"/>
    <w:rsid w:val="00665F46"/>
    <w:rsid w:val="006747C5"/>
    <w:rsid w:val="00684EDA"/>
    <w:rsid w:val="00686C1A"/>
    <w:rsid w:val="00691B51"/>
    <w:rsid w:val="00693EDD"/>
    <w:rsid w:val="00694852"/>
    <w:rsid w:val="006A2F2C"/>
    <w:rsid w:val="006A31BD"/>
    <w:rsid w:val="006B0B23"/>
    <w:rsid w:val="006B1A7D"/>
    <w:rsid w:val="006B24FB"/>
    <w:rsid w:val="006B636C"/>
    <w:rsid w:val="006B7B02"/>
    <w:rsid w:val="006C0E49"/>
    <w:rsid w:val="006C5458"/>
    <w:rsid w:val="006D7F13"/>
    <w:rsid w:val="006E1695"/>
    <w:rsid w:val="006E21D8"/>
    <w:rsid w:val="006E2B80"/>
    <w:rsid w:val="006E2C97"/>
    <w:rsid w:val="006E5BB4"/>
    <w:rsid w:val="006E7F14"/>
    <w:rsid w:val="006F0925"/>
    <w:rsid w:val="006F2AA3"/>
    <w:rsid w:val="006F5530"/>
    <w:rsid w:val="006F7EBE"/>
    <w:rsid w:val="0070255B"/>
    <w:rsid w:val="00703116"/>
    <w:rsid w:val="00710E42"/>
    <w:rsid w:val="0071670F"/>
    <w:rsid w:val="007205AF"/>
    <w:rsid w:val="007227F7"/>
    <w:rsid w:val="00723CF5"/>
    <w:rsid w:val="00731477"/>
    <w:rsid w:val="00732E7E"/>
    <w:rsid w:val="007352A6"/>
    <w:rsid w:val="007367FB"/>
    <w:rsid w:val="00743573"/>
    <w:rsid w:val="00745ACF"/>
    <w:rsid w:val="007503DF"/>
    <w:rsid w:val="00750CDB"/>
    <w:rsid w:val="007510BC"/>
    <w:rsid w:val="007537C7"/>
    <w:rsid w:val="0075599D"/>
    <w:rsid w:val="007562F9"/>
    <w:rsid w:val="00761591"/>
    <w:rsid w:val="0076363E"/>
    <w:rsid w:val="00763DD7"/>
    <w:rsid w:val="007664DD"/>
    <w:rsid w:val="00781DAA"/>
    <w:rsid w:val="00785A41"/>
    <w:rsid w:val="00786CA2"/>
    <w:rsid w:val="007A236B"/>
    <w:rsid w:val="007A34D6"/>
    <w:rsid w:val="007A6466"/>
    <w:rsid w:val="007B1ED3"/>
    <w:rsid w:val="007C168A"/>
    <w:rsid w:val="007C7CB9"/>
    <w:rsid w:val="007D0DA9"/>
    <w:rsid w:val="007D37FD"/>
    <w:rsid w:val="007D3913"/>
    <w:rsid w:val="007D4899"/>
    <w:rsid w:val="007D5BBB"/>
    <w:rsid w:val="007E0321"/>
    <w:rsid w:val="007F0248"/>
    <w:rsid w:val="007F37F6"/>
    <w:rsid w:val="007F5ACD"/>
    <w:rsid w:val="007F6949"/>
    <w:rsid w:val="007F72B2"/>
    <w:rsid w:val="007F7F96"/>
    <w:rsid w:val="00802493"/>
    <w:rsid w:val="008042E8"/>
    <w:rsid w:val="00804B5A"/>
    <w:rsid w:val="008132F2"/>
    <w:rsid w:val="0081566D"/>
    <w:rsid w:val="00815744"/>
    <w:rsid w:val="00816E03"/>
    <w:rsid w:val="0081761E"/>
    <w:rsid w:val="00823D19"/>
    <w:rsid w:val="0082417D"/>
    <w:rsid w:val="00826A56"/>
    <w:rsid w:val="00831273"/>
    <w:rsid w:val="008355FB"/>
    <w:rsid w:val="00843326"/>
    <w:rsid w:val="00843AD5"/>
    <w:rsid w:val="00844070"/>
    <w:rsid w:val="008443BD"/>
    <w:rsid w:val="00844F5D"/>
    <w:rsid w:val="008508F5"/>
    <w:rsid w:val="00853910"/>
    <w:rsid w:val="008560DB"/>
    <w:rsid w:val="0085649B"/>
    <w:rsid w:val="008627C2"/>
    <w:rsid w:val="0086313B"/>
    <w:rsid w:val="008657F1"/>
    <w:rsid w:val="00866664"/>
    <w:rsid w:val="00871CF5"/>
    <w:rsid w:val="00873991"/>
    <w:rsid w:val="00876A5B"/>
    <w:rsid w:val="008775A6"/>
    <w:rsid w:val="00884E15"/>
    <w:rsid w:val="008870C1"/>
    <w:rsid w:val="008B36BC"/>
    <w:rsid w:val="008C5FD4"/>
    <w:rsid w:val="008D51EF"/>
    <w:rsid w:val="008D5ABB"/>
    <w:rsid w:val="008F2755"/>
    <w:rsid w:val="008F34D6"/>
    <w:rsid w:val="009036D4"/>
    <w:rsid w:val="009066CE"/>
    <w:rsid w:val="00911005"/>
    <w:rsid w:val="009140BE"/>
    <w:rsid w:val="0091532E"/>
    <w:rsid w:val="009162FA"/>
    <w:rsid w:val="009172A2"/>
    <w:rsid w:val="009249E0"/>
    <w:rsid w:val="00931058"/>
    <w:rsid w:val="009331D3"/>
    <w:rsid w:val="009405E9"/>
    <w:rsid w:val="009414FF"/>
    <w:rsid w:val="009621FF"/>
    <w:rsid w:val="0096649F"/>
    <w:rsid w:val="00970722"/>
    <w:rsid w:val="00973175"/>
    <w:rsid w:val="00974353"/>
    <w:rsid w:val="00975DD7"/>
    <w:rsid w:val="00980817"/>
    <w:rsid w:val="00982FC2"/>
    <w:rsid w:val="00983825"/>
    <w:rsid w:val="00983A1C"/>
    <w:rsid w:val="009877BA"/>
    <w:rsid w:val="009A6769"/>
    <w:rsid w:val="009B2C0F"/>
    <w:rsid w:val="009C178A"/>
    <w:rsid w:val="009C3C69"/>
    <w:rsid w:val="009C5132"/>
    <w:rsid w:val="009C7856"/>
    <w:rsid w:val="009D093D"/>
    <w:rsid w:val="009D7C99"/>
    <w:rsid w:val="009E2052"/>
    <w:rsid w:val="00A00A6A"/>
    <w:rsid w:val="00A01386"/>
    <w:rsid w:val="00A023D6"/>
    <w:rsid w:val="00A03447"/>
    <w:rsid w:val="00A0488C"/>
    <w:rsid w:val="00A07D38"/>
    <w:rsid w:val="00A116BD"/>
    <w:rsid w:val="00A12470"/>
    <w:rsid w:val="00A15781"/>
    <w:rsid w:val="00A15BF8"/>
    <w:rsid w:val="00A226B6"/>
    <w:rsid w:val="00A24643"/>
    <w:rsid w:val="00A26FBB"/>
    <w:rsid w:val="00A35D63"/>
    <w:rsid w:val="00A371C2"/>
    <w:rsid w:val="00A4050F"/>
    <w:rsid w:val="00A41C97"/>
    <w:rsid w:val="00A43F3F"/>
    <w:rsid w:val="00A47A8D"/>
    <w:rsid w:val="00A51253"/>
    <w:rsid w:val="00A52E26"/>
    <w:rsid w:val="00A52F04"/>
    <w:rsid w:val="00A579AF"/>
    <w:rsid w:val="00A60969"/>
    <w:rsid w:val="00A61B93"/>
    <w:rsid w:val="00A719F0"/>
    <w:rsid w:val="00A740FB"/>
    <w:rsid w:val="00A74B4B"/>
    <w:rsid w:val="00A750C6"/>
    <w:rsid w:val="00A823CA"/>
    <w:rsid w:val="00A85A39"/>
    <w:rsid w:val="00A86D3B"/>
    <w:rsid w:val="00A8720E"/>
    <w:rsid w:val="00A875A3"/>
    <w:rsid w:val="00A92CB8"/>
    <w:rsid w:val="00A95870"/>
    <w:rsid w:val="00A9626D"/>
    <w:rsid w:val="00A968C0"/>
    <w:rsid w:val="00AA0FAA"/>
    <w:rsid w:val="00AA5153"/>
    <w:rsid w:val="00AA6CDA"/>
    <w:rsid w:val="00AB22C1"/>
    <w:rsid w:val="00AB40E4"/>
    <w:rsid w:val="00AC4A09"/>
    <w:rsid w:val="00AD2F46"/>
    <w:rsid w:val="00AE5391"/>
    <w:rsid w:val="00AE5F59"/>
    <w:rsid w:val="00AE65E1"/>
    <w:rsid w:val="00AE7D1C"/>
    <w:rsid w:val="00AF062A"/>
    <w:rsid w:val="00AF18EB"/>
    <w:rsid w:val="00AF49F6"/>
    <w:rsid w:val="00B0343E"/>
    <w:rsid w:val="00B03465"/>
    <w:rsid w:val="00B03946"/>
    <w:rsid w:val="00B10E75"/>
    <w:rsid w:val="00B14051"/>
    <w:rsid w:val="00B33D0E"/>
    <w:rsid w:val="00B45EBC"/>
    <w:rsid w:val="00B46CD0"/>
    <w:rsid w:val="00B47F59"/>
    <w:rsid w:val="00B5499F"/>
    <w:rsid w:val="00B578B8"/>
    <w:rsid w:val="00B60304"/>
    <w:rsid w:val="00B66FC9"/>
    <w:rsid w:val="00B679B9"/>
    <w:rsid w:val="00B724C0"/>
    <w:rsid w:val="00B75F10"/>
    <w:rsid w:val="00B83A6E"/>
    <w:rsid w:val="00B870B4"/>
    <w:rsid w:val="00B9038D"/>
    <w:rsid w:val="00B9359E"/>
    <w:rsid w:val="00B953E7"/>
    <w:rsid w:val="00B95982"/>
    <w:rsid w:val="00B97D17"/>
    <w:rsid w:val="00BA27A9"/>
    <w:rsid w:val="00BA4F63"/>
    <w:rsid w:val="00BA670F"/>
    <w:rsid w:val="00BA671A"/>
    <w:rsid w:val="00BB06FC"/>
    <w:rsid w:val="00BB07C1"/>
    <w:rsid w:val="00BD2F81"/>
    <w:rsid w:val="00BE2709"/>
    <w:rsid w:val="00BE3D92"/>
    <w:rsid w:val="00BE5774"/>
    <w:rsid w:val="00BF1131"/>
    <w:rsid w:val="00BF2DCA"/>
    <w:rsid w:val="00BF70AF"/>
    <w:rsid w:val="00BF783F"/>
    <w:rsid w:val="00BF7D5B"/>
    <w:rsid w:val="00C0695B"/>
    <w:rsid w:val="00C06988"/>
    <w:rsid w:val="00C103F7"/>
    <w:rsid w:val="00C14210"/>
    <w:rsid w:val="00C23DBC"/>
    <w:rsid w:val="00C256EB"/>
    <w:rsid w:val="00C26A7D"/>
    <w:rsid w:val="00C32D95"/>
    <w:rsid w:val="00C362E5"/>
    <w:rsid w:val="00C37BD2"/>
    <w:rsid w:val="00C4014B"/>
    <w:rsid w:val="00C50CFF"/>
    <w:rsid w:val="00C54F00"/>
    <w:rsid w:val="00C56F9F"/>
    <w:rsid w:val="00C6284E"/>
    <w:rsid w:val="00C62884"/>
    <w:rsid w:val="00C63F31"/>
    <w:rsid w:val="00C64441"/>
    <w:rsid w:val="00C67301"/>
    <w:rsid w:val="00C71920"/>
    <w:rsid w:val="00C719F3"/>
    <w:rsid w:val="00C773A1"/>
    <w:rsid w:val="00C8039D"/>
    <w:rsid w:val="00C813B3"/>
    <w:rsid w:val="00C8799B"/>
    <w:rsid w:val="00C879FC"/>
    <w:rsid w:val="00C93F21"/>
    <w:rsid w:val="00C96DEE"/>
    <w:rsid w:val="00CA0D74"/>
    <w:rsid w:val="00CA2112"/>
    <w:rsid w:val="00CA412E"/>
    <w:rsid w:val="00CA7EF8"/>
    <w:rsid w:val="00CB1BE8"/>
    <w:rsid w:val="00CB22CF"/>
    <w:rsid w:val="00CB4711"/>
    <w:rsid w:val="00CB5875"/>
    <w:rsid w:val="00CB5B63"/>
    <w:rsid w:val="00CB6ACA"/>
    <w:rsid w:val="00CC22D7"/>
    <w:rsid w:val="00CC2A8A"/>
    <w:rsid w:val="00CD231E"/>
    <w:rsid w:val="00CD4B09"/>
    <w:rsid w:val="00CE33D9"/>
    <w:rsid w:val="00CE376F"/>
    <w:rsid w:val="00CE4BEB"/>
    <w:rsid w:val="00CF06C5"/>
    <w:rsid w:val="00D24697"/>
    <w:rsid w:val="00D24B92"/>
    <w:rsid w:val="00D25B11"/>
    <w:rsid w:val="00D2767A"/>
    <w:rsid w:val="00D40EF5"/>
    <w:rsid w:val="00D41728"/>
    <w:rsid w:val="00D470CD"/>
    <w:rsid w:val="00D511A7"/>
    <w:rsid w:val="00D525AA"/>
    <w:rsid w:val="00D5329B"/>
    <w:rsid w:val="00D5557D"/>
    <w:rsid w:val="00D56BB8"/>
    <w:rsid w:val="00D638F0"/>
    <w:rsid w:val="00D643FB"/>
    <w:rsid w:val="00D64503"/>
    <w:rsid w:val="00D66162"/>
    <w:rsid w:val="00D77F5D"/>
    <w:rsid w:val="00D82067"/>
    <w:rsid w:val="00D868A3"/>
    <w:rsid w:val="00D8763E"/>
    <w:rsid w:val="00D91D2C"/>
    <w:rsid w:val="00D9203B"/>
    <w:rsid w:val="00D92B1A"/>
    <w:rsid w:val="00D93C8E"/>
    <w:rsid w:val="00D9504B"/>
    <w:rsid w:val="00D961A8"/>
    <w:rsid w:val="00DA6D8E"/>
    <w:rsid w:val="00DB54D7"/>
    <w:rsid w:val="00DB685D"/>
    <w:rsid w:val="00DB6973"/>
    <w:rsid w:val="00DB6EB6"/>
    <w:rsid w:val="00DC0ACA"/>
    <w:rsid w:val="00DC24A6"/>
    <w:rsid w:val="00DC284F"/>
    <w:rsid w:val="00DC399A"/>
    <w:rsid w:val="00DC6A17"/>
    <w:rsid w:val="00DD2553"/>
    <w:rsid w:val="00DD6324"/>
    <w:rsid w:val="00DE155D"/>
    <w:rsid w:val="00DE2C9D"/>
    <w:rsid w:val="00DF02B0"/>
    <w:rsid w:val="00DF2725"/>
    <w:rsid w:val="00DF2E4B"/>
    <w:rsid w:val="00DF4DBF"/>
    <w:rsid w:val="00E022C2"/>
    <w:rsid w:val="00E0327B"/>
    <w:rsid w:val="00E06629"/>
    <w:rsid w:val="00E06915"/>
    <w:rsid w:val="00E120CB"/>
    <w:rsid w:val="00E15E77"/>
    <w:rsid w:val="00E15F85"/>
    <w:rsid w:val="00E160B3"/>
    <w:rsid w:val="00E170DD"/>
    <w:rsid w:val="00E17A44"/>
    <w:rsid w:val="00E20D7A"/>
    <w:rsid w:val="00E27A55"/>
    <w:rsid w:val="00E31EC7"/>
    <w:rsid w:val="00E32073"/>
    <w:rsid w:val="00E3722E"/>
    <w:rsid w:val="00E4439F"/>
    <w:rsid w:val="00E45889"/>
    <w:rsid w:val="00E46C9B"/>
    <w:rsid w:val="00E50A34"/>
    <w:rsid w:val="00E516B8"/>
    <w:rsid w:val="00E516BB"/>
    <w:rsid w:val="00E51E3F"/>
    <w:rsid w:val="00E60F74"/>
    <w:rsid w:val="00E64B2E"/>
    <w:rsid w:val="00E7525A"/>
    <w:rsid w:val="00E778EF"/>
    <w:rsid w:val="00E8086E"/>
    <w:rsid w:val="00E81C14"/>
    <w:rsid w:val="00E9086D"/>
    <w:rsid w:val="00E9161B"/>
    <w:rsid w:val="00E92899"/>
    <w:rsid w:val="00E97736"/>
    <w:rsid w:val="00EA272A"/>
    <w:rsid w:val="00EB2615"/>
    <w:rsid w:val="00EB4747"/>
    <w:rsid w:val="00EB4B0E"/>
    <w:rsid w:val="00EB71B2"/>
    <w:rsid w:val="00EC1FCB"/>
    <w:rsid w:val="00EC678E"/>
    <w:rsid w:val="00EC6F02"/>
    <w:rsid w:val="00ED0DDB"/>
    <w:rsid w:val="00ED1DA3"/>
    <w:rsid w:val="00ED2E2F"/>
    <w:rsid w:val="00EE1635"/>
    <w:rsid w:val="00EE2078"/>
    <w:rsid w:val="00EE353B"/>
    <w:rsid w:val="00EE6AE7"/>
    <w:rsid w:val="00EE7556"/>
    <w:rsid w:val="00EF79FF"/>
    <w:rsid w:val="00EF7F3D"/>
    <w:rsid w:val="00F03E45"/>
    <w:rsid w:val="00F149AD"/>
    <w:rsid w:val="00F20C79"/>
    <w:rsid w:val="00F240C1"/>
    <w:rsid w:val="00F243C3"/>
    <w:rsid w:val="00F25EEB"/>
    <w:rsid w:val="00F33100"/>
    <w:rsid w:val="00F33B09"/>
    <w:rsid w:val="00F33D01"/>
    <w:rsid w:val="00F5426D"/>
    <w:rsid w:val="00F57A33"/>
    <w:rsid w:val="00F620DD"/>
    <w:rsid w:val="00F66E98"/>
    <w:rsid w:val="00F77965"/>
    <w:rsid w:val="00F82D4A"/>
    <w:rsid w:val="00F87FC7"/>
    <w:rsid w:val="00F905DC"/>
    <w:rsid w:val="00F9126A"/>
    <w:rsid w:val="00F962D0"/>
    <w:rsid w:val="00F976F7"/>
    <w:rsid w:val="00FA3C8B"/>
    <w:rsid w:val="00FA44DF"/>
    <w:rsid w:val="00FA562F"/>
    <w:rsid w:val="00FB0604"/>
    <w:rsid w:val="00FC3B6B"/>
    <w:rsid w:val="00FC3CB5"/>
    <w:rsid w:val="00FD5189"/>
    <w:rsid w:val="00FD5A94"/>
    <w:rsid w:val="00FE1A75"/>
    <w:rsid w:val="00FE4339"/>
    <w:rsid w:val="00FE495B"/>
    <w:rsid w:val="00FE5BAF"/>
    <w:rsid w:val="00FE6863"/>
    <w:rsid w:val="00FF4B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45C9B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915"/>
    <w:rPr>
      <w:sz w:val="24"/>
      <w:szCs w:val="24"/>
      <w:lang w:val="en-US" w:eastAsia="en-US"/>
    </w:rPr>
  </w:style>
  <w:style w:type="paragraph" w:styleId="Ttulo1">
    <w:name w:val="heading 1"/>
    <w:basedOn w:val="Normal"/>
    <w:next w:val="Normal"/>
    <w:pPr>
      <w:spacing w:line="480" w:lineRule="auto"/>
      <w:jc w:val="center"/>
      <w:outlineLvl w:val="0"/>
    </w:pPr>
    <w:rPr>
      <w:b/>
      <w:lang w:eastAsia="pt-BR"/>
    </w:rPr>
  </w:style>
  <w:style w:type="paragraph" w:styleId="Ttulo2">
    <w:name w:val="heading 2"/>
    <w:basedOn w:val="Normal"/>
    <w:next w:val="Normal"/>
    <w:pPr>
      <w:spacing w:line="480" w:lineRule="auto"/>
      <w:outlineLvl w:val="1"/>
    </w:pPr>
    <w:rPr>
      <w:b/>
      <w:lang w:eastAsia="pt-BR"/>
    </w:rPr>
  </w:style>
  <w:style w:type="paragraph" w:styleId="Ttulo3">
    <w:name w:val="heading 3"/>
    <w:basedOn w:val="Normal"/>
    <w:next w:val="Normal"/>
    <w:pPr>
      <w:spacing w:line="480" w:lineRule="auto"/>
      <w:outlineLvl w:val="2"/>
    </w:pPr>
    <w:rPr>
      <w:u w:val="single"/>
      <w:lang w:eastAsia="pt-BR"/>
    </w:rPr>
  </w:style>
  <w:style w:type="paragraph" w:styleId="Ttulo4">
    <w:name w:val="heading 4"/>
    <w:basedOn w:val="Normal"/>
    <w:next w:val="Normal"/>
    <w:pPr>
      <w:keepNext/>
      <w:keepLines/>
      <w:spacing w:before="240" w:after="40"/>
      <w:outlineLvl w:val="3"/>
    </w:pPr>
    <w:rPr>
      <w:b/>
      <w:lang w:eastAsia="pt-BR"/>
    </w:rPr>
  </w:style>
  <w:style w:type="paragraph" w:styleId="Ttulo5">
    <w:name w:val="heading 5"/>
    <w:basedOn w:val="Normal"/>
    <w:next w:val="Normal"/>
    <w:pPr>
      <w:keepNext/>
      <w:keepLines/>
      <w:spacing w:before="220" w:after="40"/>
      <w:outlineLvl w:val="4"/>
    </w:pPr>
    <w:rPr>
      <w:b/>
      <w:sz w:val="22"/>
      <w:szCs w:val="22"/>
      <w:lang w:eastAsia="pt-BR"/>
    </w:rPr>
  </w:style>
  <w:style w:type="paragraph" w:styleId="Ttulo6">
    <w:name w:val="heading 6"/>
    <w:basedOn w:val="Normal"/>
    <w:next w:val="Normal"/>
    <w:pPr>
      <w:keepNext/>
      <w:keepLines/>
      <w:spacing w:before="200" w:after="40"/>
      <w:outlineLvl w:val="5"/>
    </w:pPr>
    <w:rPr>
      <w:b/>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rPr>
      <w:sz w:val="24"/>
      <w:szCs w:val="24"/>
      <w:lang w:val="en-US"/>
    </w:rPr>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lang w:eastAsia="pt-BR"/>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lang w:eastAsia="pt-BR"/>
    </w:rPr>
  </w:style>
  <w:style w:type="paragraph" w:styleId="Textodecomentrio">
    <w:name w:val="annotation text"/>
    <w:basedOn w:val="Normal"/>
    <w:link w:val="TextodecomentrioChar"/>
    <w:uiPriority w:val="99"/>
    <w:unhideWhenUsed/>
    <w:rPr>
      <w:sz w:val="20"/>
      <w:szCs w:val="20"/>
      <w:lang w:eastAsia="pt-BR"/>
    </w:rPr>
  </w:style>
  <w:style w:type="character" w:customStyle="1" w:styleId="TextodecomentrioChar">
    <w:name w:val="Texto de comentário Char"/>
    <w:link w:val="Textodecomentrio"/>
    <w:uiPriority w:val="99"/>
    <w:rPr>
      <w:sz w:val="20"/>
      <w:szCs w:val="20"/>
    </w:rPr>
  </w:style>
  <w:style w:type="character" w:styleId="Refdecomentrio">
    <w:name w:val="annotation reference"/>
    <w:uiPriority w:val="99"/>
    <w:semiHidden/>
    <w:unhideWhenUsed/>
    <w:rPr>
      <w:sz w:val="16"/>
      <w:szCs w:val="16"/>
    </w:rPr>
  </w:style>
  <w:style w:type="paragraph" w:styleId="Textodebalo">
    <w:name w:val="Balloon Text"/>
    <w:basedOn w:val="Normal"/>
    <w:link w:val="TextodebaloChar"/>
    <w:uiPriority w:val="99"/>
    <w:semiHidden/>
    <w:unhideWhenUsed/>
    <w:rsid w:val="0007363A"/>
    <w:rPr>
      <w:rFonts w:ascii="Segoe UI" w:hAnsi="Segoe UI" w:cs="Segoe UI"/>
      <w:sz w:val="18"/>
      <w:szCs w:val="18"/>
      <w:lang w:eastAsia="pt-BR"/>
    </w:rPr>
  </w:style>
  <w:style w:type="character" w:customStyle="1" w:styleId="TextodebaloChar">
    <w:name w:val="Texto de balão Char"/>
    <w:link w:val="Textodebalo"/>
    <w:uiPriority w:val="99"/>
    <w:semiHidden/>
    <w:rsid w:val="0007363A"/>
    <w:rPr>
      <w:rFonts w:ascii="Segoe UI" w:hAnsi="Segoe UI" w:cs="Segoe UI"/>
      <w:sz w:val="18"/>
      <w:szCs w:val="18"/>
    </w:rPr>
  </w:style>
  <w:style w:type="paragraph" w:styleId="Textodenotaderodap">
    <w:name w:val="footnote text"/>
    <w:basedOn w:val="Normal"/>
    <w:link w:val="TextodenotaderodapChar"/>
    <w:uiPriority w:val="99"/>
    <w:unhideWhenUsed/>
    <w:rsid w:val="00A61B93"/>
    <w:rPr>
      <w:sz w:val="20"/>
      <w:szCs w:val="20"/>
      <w:lang w:eastAsia="pt-BR"/>
    </w:rPr>
  </w:style>
  <w:style w:type="character" w:customStyle="1" w:styleId="TextodenotaderodapChar">
    <w:name w:val="Texto de nota de rodapé Char"/>
    <w:link w:val="Textodenotaderodap"/>
    <w:uiPriority w:val="99"/>
    <w:rsid w:val="00A61B93"/>
    <w:rPr>
      <w:sz w:val="20"/>
      <w:szCs w:val="20"/>
    </w:rPr>
  </w:style>
  <w:style w:type="character" w:styleId="Refdenotaderodap">
    <w:name w:val="footnote reference"/>
    <w:uiPriority w:val="99"/>
    <w:semiHidden/>
    <w:unhideWhenUsed/>
    <w:rsid w:val="00A61B93"/>
    <w:rPr>
      <w:vertAlign w:val="superscript"/>
    </w:rPr>
  </w:style>
  <w:style w:type="paragraph" w:styleId="NormalWeb">
    <w:name w:val="Normal (Web)"/>
    <w:basedOn w:val="Normal"/>
    <w:uiPriority w:val="99"/>
    <w:unhideWhenUsed/>
    <w:rsid w:val="00843AD5"/>
    <w:pPr>
      <w:spacing w:before="100" w:beforeAutospacing="1" w:after="100" w:afterAutospacing="1"/>
    </w:pPr>
  </w:style>
  <w:style w:type="character" w:styleId="Hyperlink">
    <w:name w:val="Hyperlink"/>
    <w:uiPriority w:val="99"/>
    <w:unhideWhenUsed/>
    <w:rsid w:val="00843AD5"/>
    <w:rPr>
      <w:color w:val="0000FF"/>
      <w:u w:val="single"/>
    </w:rPr>
  </w:style>
  <w:style w:type="character" w:customStyle="1" w:styleId="FootnoteCharacters">
    <w:name w:val="Footnote Characters"/>
    <w:uiPriority w:val="99"/>
    <w:semiHidden/>
    <w:unhideWhenUsed/>
    <w:qFormat/>
    <w:rsid w:val="0085649B"/>
    <w:rPr>
      <w:vertAlign w:val="superscript"/>
    </w:rPr>
  </w:style>
  <w:style w:type="character" w:customStyle="1" w:styleId="FootnoteAnchor">
    <w:name w:val="Footnote Anchor"/>
    <w:rsid w:val="0085649B"/>
    <w:rPr>
      <w:vertAlign w:val="superscript"/>
    </w:rPr>
  </w:style>
  <w:style w:type="paragraph" w:styleId="Pr-formataoHTML">
    <w:name w:val="HTML Preformatted"/>
    <w:basedOn w:val="Normal"/>
    <w:link w:val="Pr-formataoHTMLChar"/>
    <w:uiPriority w:val="99"/>
    <w:semiHidden/>
    <w:unhideWhenUsed/>
    <w:rsid w:val="00E06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link w:val="Pr-formataoHTML"/>
    <w:uiPriority w:val="99"/>
    <w:semiHidden/>
    <w:rsid w:val="00E06915"/>
    <w:rPr>
      <w:rFonts w:ascii="Courier New" w:hAnsi="Courier New" w:cs="Courier New"/>
      <w:sz w:val="20"/>
      <w:szCs w:val="20"/>
      <w:lang w:eastAsia="en-US"/>
    </w:rPr>
  </w:style>
  <w:style w:type="character" w:customStyle="1" w:styleId="UnresolvedMention1">
    <w:name w:val="Unresolved Mention1"/>
    <w:uiPriority w:val="99"/>
    <w:semiHidden/>
    <w:unhideWhenUsed/>
    <w:rsid w:val="009172A2"/>
    <w:rPr>
      <w:color w:val="605E5C"/>
      <w:shd w:val="clear" w:color="auto" w:fill="E1DFDD"/>
    </w:rPr>
  </w:style>
  <w:style w:type="paragraph" w:styleId="Assuntodocomentrio">
    <w:name w:val="annotation subject"/>
    <w:basedOn w:val="Textodecomentrio"/>
    <w:next w:val="Textodecomentrio"/>
    <w:link w:val="AssuntodocomentrioChar"/>
    <w:uiPriority w:val="99"/>
    <w:semiHidden/>
    <w:unhideWhenUsed/>
    <w:rsid w:val="00107EA5"/>
    <w:rPr>
      <w:b/>
      <w:bCs/>
      <w:lang w:eastAsia="en-US"/>
    </w:rPr>
  </w:style>
  <w:style w:type="character" w:customStyle="1" w:styleId="AssuntodocomentrioChar">
    <w:name w:val="Assunto do comentário Char"/>
    <w:link w:val="Assuntodocomentrio"/>
    <w:uiPriority w:val="99"/>
    <w:semiHidden/>
    <w:rsid w:val="00107EA5"/>
    <w:rPr>
      <w:b/>
      <w:bCs/>
      <w:sz w:val="20"/>
      <w:szCs w:val="20"/>
      <w:lang w:eastAsia="en-US"/>
    </w:rPr>
  </w:style>
  <w:style w:type="paragraph" w:styleId="Reviso">
    <w:name w:val="Revision"/>
    <w:hidden/>
    <w:uiPriority w:val="99"/>
    <w:semiHidden/>
    <w:rsid w:val="007D4899"/>
    <w:rPr>
      <w:sz w:val="24"/>
      <w:szCs w:val="24"/>
      <w:lang w:val="en-US" w:eastAsia="en-US"/>
    </w:rPr>
  </w:style>
  <w:style w:type="paragraph" w:styleId="Textodenotadefim">
    <w:name w:val="endnote text"/>
    <w:basedOn w:val="Normal"/>
    <w:link w:val="TextodenotadefimChar"/>
    <w:uiPriority w:val="99"/>
    <w:semiHidden/>
    <w:unhideWhenUsed/>
    <w:rsid w:val="00A023D6"/>
    <w:rPr>
      <w:sz w:val="20"/>
      <w:szCs w:val="20"/>
    </w:rPr>
  </w:style>
  <w:style w:type="character" w:customStyle="1" w:styleId="TextodenotadefimChar">
    <w:name w:val="Texto de nota de fim Char"/>
    <w:link w:val="Textodenotadefim"/>
    <w:uiPriority w:val="99"/>
    <w:semiHidden/>
    <w:rsid w:val="00A023D6"/>
    <w:rPr>
      <w:sz w:val="20"/>
      <w:szCs w:val="20"/>
      <w:lang w:eastAsia="en-US"/>
    </w:rPr>
  </w:style>
  <w:style w:type="character" w:styleId="Refdenotadefim">
    <w:name w:val="endnote reference"/>
    <w:uiPriority w:val="99"/>
    <w:semiHidden/>
    <w:unhideWhenUsed/>
    <w:rsid w:val="00A023D6"/>
    <w:rPr>
      <w:vertAlign w:val="superscript"/>
    </w:rPr>
  </w:style>
  <w:style w:type="character" w:styleId="MenoPendente">
    <w:name w:val="Unresolved Mention"/>
    <w:uiPriority w:val="99"/>
    <w:semiHidden/>
    <w:unhideWhenUsed/>
    <w:rsid w:val="00DF2725"/>
    <w:rPr>
      <w:color w:val="605E5C"/>
      <w:shd w:val="clear" w:color="auto" w:fill="E1DFDD"/>
    </w:rPr>
  </w:style>
  <w:style w:type="character" w:styleId="HiperlinkVisitado">
    <w:name w:val="FollowedHyperlink"/>
    <w:basedOn w:val="Fontepargpadro"/>
    <w:uiPriority w:val="99"/>
    <w:semiHidden/>
    <w:unhideWhenUsed/>
    <w:rsid w:val="00AA0FAA"/>
    <w:rPr>
      <w:color w:val="954F72" w:themeColor="followedHyperlink"/>
      <w:u w:val="single"/>
    </w:rPr>
  </w:style>
  <w:style w:type="paragraph" w:styleId="PargrafodaLista">
    <w:name w:val="List Paragraph"/>
    <w:basedOn w:val="Normal"/>
    <w:uiPriority w:val="34"/>
    <w:qFormat/>
    <w:rsid w:val="00982FC2"/>
    <w:pPr>
      <w:ind w:left="720"/>
      <w:contextualSpacing/>
    </w:pPr>
    <w:rPr>
      <w:rFonts w:asciiTheme="minorHAnsi" w:eastAsiaTheme="minorHAnsi" w:hAnsiTheme="minorHAnsi" w:cstheme="minorBidi"/>
      <w:lang w:val="pt-BR"/>
    </w:rPr>
  </w:style>
  <w:style w:type="paragraph" w:styleId="Cabealho">
    <w:name w:val="header"/>
    <w:basedOn w:val="Normal"/>
    <w:link w:val="CabealhoChar"/>
    <w:uiPriority w:val="99"/>
    <w:unhideWhenUsed/>
    <w:rsid w:val="000858A5"/>
    <w:pPr>
      <w:tabs>
        <w:tab w:val="center" w:pos="4252"/>
        <w:tab w:val="right" w:pos="8504"/>
      </w:tabs>
    </w:pPr>
  </w:style>
  <w:style w:type="character" w:customStyle="1" w:styleId="CabealhoChar">
    <w:name w:val="Cabeçalho Char"/>
    <w:basedOn w:val="Fontepargpadro"/>
    <w:link w:val="Cabealho"/>
    <w:uiPriority w:val="99"/>
    <w:rsid w:val="000858A5"/>
    <w:rPr>
      <w:sz w:val="24"/>
      <w:szCs w:val="24"/>
      <w:lang w:val="en-US" w:eastAsia="en-US"/>
    </w:rPr>
  </w:style>
  <w:style w:type="paragraph" w:styleId="Rodap">
    <w:name w:val="footer"/>
    <w:basedOn w:val="Normal"/>
    <w:link w:val="RodapChar"/>
    <w:uiPriority w:val="99"/>
    <w:unhideWhenUsed/>
    <w:rsid w:val="000858A5"/>
    <w:pPr>
      <w:tabs>
        <w:tab w:val="center" w:pos="4252"/>
        <w:tab w:val="right" w:pos="8504"/>
      </w:tabs>
    </w:pPr>
  </w:style>
  <w:style w:type="character" w:customStyle="1" w:styleId="RodapChar">
    <w:name w:val="Rodapé Char"/>
    <w:basedOn w:val="Fontepargpadro"/>
    <w:link w:val="Rodap"/>
    <w:uiPriority w:val="99"/>
    <w:rsid w:val="000858A5"/>
    <w:rPr>
      <w:sz w:val="24"/>
      <w:szCs w:val="24"/>
      <w:lang w:val="en-US" w:eastAsia="en-US"/>
    </w:rPr>
  </w:style>
  <w:style w:type="paragraph" w:styleId="Corpodetexto3">
    <w:name w:val="Body Text 3"/>
    <w:basedOn w:val="Normal"/>
    <w:link w:val="Corpodetexto3Char"/>
    <w:uiPriority w:val="99"/>
    <w:unhideWhenUsed/>
    <w:rsid w:val="008870C1"/>
    <w:rPr>
      <w:rFonts w:ascii="Ebrima" w:eastAsia="Calibri" w:hAnsi="Ebrima" w:cstheme="minorBidi"/>
      <w:color w:val="FFFFFF" w:themeColor="background1"/>
      <w:sz w:val="22"/>
      <w:szCs w:val="22"/>
      <w:lang w:val="pt-BR"/>
    </w:rPr>
  </w:style>
  <w:style w:type="character" w:customStyle="1" w:styleId="Corpodetexto3Char">
    <w:name w:val="Corpo de texto 3 Char"/>
    <w:basedOn w:val="Fontepargpadro"/>
    <w:link w:val="Corpodetexto3"/>
    <w:uiPriority w:val="99"/>
    <w:rsid w:val="008870C1"/>
    <w:rPr>
      <w:rFonts w:ascii="Ebrima" w:eastAsia="Calibri" w:hAnsi="Ebrima" w:cstheme="minorBidi"/>
      <w:color w:val="FFFFFF" w:themeColor="background1"/>
      <w:sz w:val="22"/>
      <w:szCs w:val="22"/>
      <w:lang w:eastAsia="en-US"/>
    </w:rPr>
  </w:style>
  <w:style w:type="paragraph" w:customStyle="1" w:styleId="pagecontents">
    <w:name w:val="pagecontents"/>
    <w:basedOn w:val="Normal"/>
    <w:rsid w:val="00DD2553"/>
    <w:pPr>
      <w:spacing w:before="100" w:beforeAutospacing="1" w:after="100" w:afterAutospacing="1"/>
    </w:pPr>
    <w:rPr>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5748">
      <w:bodyDiv w:val="1"/>
      <w:marLeft w:val="0"/>
      <w:marRight w:val="0"/>
      <w:marTop w:val="0"/>
      <w:marBottom w:val="0"/>
      <w:divBdr>
        <w:top w:val="none" w:sz="0" w:space="0" w:color="auto"/>
        <w:left w:val="none" w:sz="0" w:space="0" w:color="auto"/>
        <w:bottom w:val="none" w:sz="0" w:space="0" w:color="auto"/>
        <w:right w:val="none" w:sz="0" w:space="0" w:color="auto"/>
      </w:divBdr>
      <w:divsChild>
        <w:div w:id="643970976">
          <w:marLeft w:val="0"/>
          <w:marRight w:val="0"/>
          <w:marTop w:val="0"/>
          <w:marBottom w:val="0"/>
          <w:divBdr>
            <w:top w:val="none" w:sz="0" w:space="0" w:color="auto"/>
            <w:left w:val="none" w:sz="0" w:space="0" w:color="auto"/>
            <w:bottom w:val="none" w:sz="0" w:space="0" w:color="auto"/>
            <w:right w:val="none" w:sz="0" w:space="0" w:color="auto"/>
          </w:divBdr>
          <w:divsChild>
            <w:div w:id="608512377">
              <w:marLeft w:val="0"/>
              <w:marRight w:val="0"/>
              <w:marTop w:val="0"/>
              <w:marBottom w:val="0"/>
              <w:divBdr>
                <w:top w:val="none" w:sz="0" w:space="0" w:color="auto"/>
                <w:left w:val="none" w:sz="0" w:space="0" w:color="auto"/>
                <w:bottom w:val="none" w:sz="0" w:space="0" w:color="auto"/>
                <w:right w:val="none" w:sz="0" w:space="0" w:color="auto"/>
              </w:divBdr>
              <w:divsChild>
                <w:div w:id="15958680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2530717">
      <w:bodyDiv w:val="1"/>
      <w:marLeft w:val="0"/>
      <w:marRight w:val="0"/>
      <w:marTop w:val="0"/>
      <w:marBottom w:val="0"/>
      <w:divBdr>
        <w:top w:val="none" w:sz="0" w:space="0" w:color="auto"/>
        <w:left w:val="none" w:sz="0" w:space="0" w:color="auto"/>
        <w:bottom w:val="none" w:sz="0" w:space="0" w:color="auto"/>
        <w:right w:val="none" w:sz="0" w:space="0" w:color="auto"/>
      </w:divBdr>
      <w:divsChild>
        <w:div w:id="166530282">
          <w:marLeft w:val="480"/>
          <w:marRight w:val="0"/>
          <w:marTop w:val="0"/>
          <w:marBottom w:val="0"/>
          <w:divBdr>
            <w:top w:val="none" w:sz="0" w:space="0" w:color="auto"/>
            <w:left w:val="none" w:sz="0" w:space="0" w:color="auto"/>
            <w:bottom w:val="none" w:sz="0" w:space="0" w:color="auto"/>
            <w:right w:val="none" w:sz="0" w:space="0" w:color="auto"/>
          </w:divBdr>
          <w:divsChild>
            <w:div w:id="51677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4866">
      <w:bodyDiv w:val="1"/>
      <w:marLeft w:val="0"/>
      <w:marRight w:val="0"/>
      <w:marTop w:val="0"/>
      <w:marBottom w:val="0"/>
      <w:divBdr>
        <w:top w:val="none" w:sz="0" w:space="0" w:color="auto"/>
        <w:left w:val="none" w:sz="0" w:space="0" w:color="auto"/>
        <w:bottom w:val="none" w:sz="0" w:space="0" w:color="auto"/>
        <w:right w:val="none" w:sz="0" w:space="0" w:color="auto"/>
      </w:divBdr>
      <w:divsChild>
        <w:div w:id="1248807941">
          <w:marLeft w:val="480"/>
          <w:marRight w:val="0"/>
          <w:marTop w:val="0"/>
          <w:marBottom w:val="0"/>
          <w:divBdr>
            <w:top w:val="none" w:sz="0" w:space="0" w:color="auto"/>
            <w:left w:val="none" w:sz="0" w:space="0" w:color="auto"/>
            <w:bottom w:val="none" w:sz="0" w:space="0" w:color="auto"/>
            <w:right w:val="none" w:sz="0" w:space="0" w:color="auto"/>
          </w:divBdr>
          <w:divsChild>
            <w:div w:id="125227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414">
      <w:bodyDiv w:val="1"/>
      <w:marLeft w:val="0"/>
      <w:marRight w:val="0"/>
      <w:marTop w:val="0"/>
      <w:marBottom w:val="0"/>
      <w:divBdr>
        <w:top w:val="none" w:sz="0" w:space="0" w:color="auto"/>
        <w:left w:val="none" w:sz="0" w:space="0" w:color="auto"/>
        <w:bottom w:val="none" w:sz="0" w:space="0" w:color="auto"/>
        <w:right w:val="none" w:sz="0" w:space="0" w:color="auto"/>
      </w:divBdr>
    </w:div>
    <w:div w:id="170341441">
      <w:bodyDiv w:val="1"/>
      <w:marLeft w:val="0"/>
      <w:marRight w:val="0"/>
      <w:marTop w:val="0"/>
      <w:marBottom w:val="0"/>
      <w:divBdr>
        <w:top w:val="none" w:sz="0" w:space="0" w:color="auto"/>
        <w:left w:val="none" w:sz="0" w:space="0" w:color="auto"/>
        <w:bottom w:val="none" w:sz="0" w:space="0" w:color="auto"/>
        <w:right w:val="none" w:sz="0" w:space="0" w:color="auto"/>
      </w:divBdr>
      <w:divsChild>
        <w:div w:id="327176161">
          <w:marLeft w:val="480"/>
          <w:marRight w:val="0"/>
          <w:marTop w:val="0"/>
          <w:marBottom w:val="0"/>
          <w:divBdr>
            <w:top w:val="none" w:sz="0" w:space="0" w:color="auto"/>
            <w:left w:val="none" w:sz="0" w:space="0" w:color="auto"/>
            <w:bottom w:val="none" w:sz="0" w:space="0" w:color="auto"/>
            <w:right w:val="none" w:sz="0" w:space="0" w:color="auto"/>
          </w:divBdr>
          <w:divsChild>
            <w:div w:id="103908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21136">
      <w:bodyDiv w:val="1"/>
      <w:marLeft w:val="0"/>
      <w:marRight w:val="0"/>
      <w:marTop w:val="0"/>
      <w:marBottom w:val="0"/>
      <w:divBdr>
        <w:top w:val="none" w:sz="0" w:space="0" w:color="auto"/>
        <w:left w:val="none" w:sz="0" w:space="0" w:color="auto"/>
        <w:bottom w:val="none" w:sz="0" w:space="0" w:color="auto"/>
        <w:right w:val="none" w:sz="0" w:space="0" w:color="auto"/>
      </w:divBdr>
      <w:divsChild>
        <w:div w:id="1511488164">
          <w:marLeft w:val="0"/>
          <w:marRight w:val="0"/>
          <w:marTop w:val="0"/>
          <w:marBottom w:val="0"/>
          <w:divBdr>
            <w:top w:val="none" w:sz="0" w:space="0" w:color="auto"/>
            <w:left w:val="none" w:sz="0" w:space="0" w:color="auto"/>
            <w:bottom w:val="none" w:sz="0" w:space="0" w:color="auto"/>
            <w:right w:val="none" w:sz="0" w:space="0" w:color="auto"/>
          </w:divBdr>
          <w:divsChild>
            <w:div w:id="23019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21832">
      <w:bodyDiv w:val="1"/>
      <w:marLeft w:val="0"/>
      <w:marRight w:val="0"/>
      <w:marTop w:val="0"/>
      <w:marBottom w:val="0"/>
      <w:divBdr>
        <w:top w:val="none" w:sz="0" w:space="0" w:color="auto"/>
        <w:left w:val="none" w:sz="0" w:space="0" w:color="auto"/>
        <w:bottom w:val="none" w:sz="0" w:space="0" w:color="auto"/>
        <w:right w:val="none" w:sz="0" w:space="0" w:color="auto"/>
      </w:divBdr>
    </w:div>
    <w:div w:id="271397352">
      <w:bodyDiv w:val="1"/>
      <w:marLeft w:val="0"/>
      <w:marRight w:val="0"/>
      <w:marTop w:val="0"/>
      <w:marBottom w:val="0"/>
      <w:divBdr>
        <w:top w:val="none" w:sz="0" w:space="0" w:color="auto"/>
        <w:left w:val="none" w:sz="0" w:space="0" w:color="auto"/>
        <w:bottom w:val="none" w:sz="0" w:space="0" w:color="auto"/>
        <w:right w:val="none" w:sz="0" w:space="0" w:color="auto"/>
      </w:divBdr>
    </w:div>
    <w:div w:id="325518425">
      <w:bodyDiv w:val="1"/>
      <w:marLeft w:val="0"/>
      <w:marRight w:val="0"/>
      <w:marTop w:val="0"/>
      <w:marBottom w:val="0"/>
      <w:divBdr>
        <w:top w:val="none" w:sz="0" w:space="0" w:color="auto"/>
        <w:left w:val="none" w:sz="0" w:space="0" w:color="auto"/>
        <w:bottom w:val="none" w:sz="0" w:space="0" w:color="auto"/>
        <w:right w:val="none" w:sz="0" w:space="0" w:color="auto"/>
      </w:divBdr>
    </w:div>
    <w:div w:id="384989092">
      <w:bodyDiv w:val="1"/>
      <w:marLeft w:val="0"/>
      <w:marRight w:val="0"/>
      <w:marTop w:val="0"/>
      <w:marBottom w:val="0"/>
      <w:divBdr>
        <w:top w:val="none" w:sz="0" w:space="0" w:color="auto"/>
        <w:left w:val="none" w:sz="0" w:space="0" w:color="auto"/>
        <w:bottom w:val="none" w:sz="0" w:space="0" w:color="auto"/>
        <w:right w:val="none" w:sz="0" w:space="0" w:color="auto"/>
      </w:divBdr>
      <w:divsChild>
        <w:div w:id="169686534">
          <w:marLeft w:val="480"/>
          <w:marRight w:val="0"/>
          <w:marTop w:val="0"/>
          <w:marBottom w:val="0"/>
          <w:divBdr>
            <w:top w:val="none" w:sz="0" w:space="0" w:color="auto"/>
            <w:left w:val="none" w:sz="0" w:space="0" w:color="auto"/>
            <w:bottom w:val="none" w:sz="0" w:space="0" w:color="auto"/>
            <w:right w:val="none" w:sz="0" w:space="0" w:color="auto"/>
          </w:divBdr>
          <w:divsChild>
            <w:div w:id="6935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69639">
      <w:bodyDiv w:val="1"/>
      <w:marLeft w:val="0"/>
      <w:marRight w:val="0"/>
      <w:marTop w:val="0"/>
      <w:marBottom w:val="0"/>
      <w:divBdr>
        <w:top w:val="none" w:sz="0" w:space="0" w:color="auto"/>
        <w:left w:val="none" w:sz="0" w:space="0" w:color="auto"/>
        <w:bottom w:val="none" w:sz="0" w:space="0" w:color="auto"/>
        <w:right w:val="none" w:sz="0" w:space="0" w:color="auto"/>
      </w:divBdr>
    </w:div>
    <w:div w:id="568810206">
      <w:bodyDiv w:val="1"/>
      <w:marLeft w:val="0"/>
      <w:marRight w:val="0"/>
      <w:marTop w:val="0"/>
      <w:marBottom w:val="0"/>
      <w:divBdr>
        <w:top w:val="none" w:sz="0" w:space="0" w:color="auto"/>
        <w:left w:val="none" w:sz="0" w:space="0" w:color="auto"/>
        <w:bottom w:val="none" w:sz="0" w:space="0" w:color="auto"/>
        <w:right w:val="none" w:sz="0" w:space="0" w:color="auto"/>
      </w:divBdr>
      <w:divsChild>
        <w:div w:id="1172329791">
          <w:marLeft w:val="0"/>
          <w:marRight w:val="0"/>
          <w:marTop w:val="0"/>
          <w:marBottom w:val="0"/>
          <w:divBdr>
            <w:top w:val="none" w:sz="0" w:space="0" w:color="auto"/>
            <w:left w:val="none" w:sz="0" w:space="0" w:color="auto"/>
            <w:bottom w:val="none" w:sz="0" w:space="0" w:color="auto"/>
            <w:right w:val="none" w:sz="0" w:space="0" w:color="auto"/>
          </w:divBdr>
        </w:div>
      </w:divsChild>
    </w:div>
    <w:div w:id="619917391">
      <w:bodyDiv w:val="1"/>
      <w:marLeft w:val="0"/>
      <w:marRight w:val="0"/>
      <w:marTop w:val="0"/>
      <w:marBottom w:val="0"/>
      <w:divBdr>
        <w:top w:val="none" w:sz="0" w:space="0" w:color="auto"/>
        <w:left w:val="none" w:sz="0" w:space="0" w:color="auto"/>
        <w:bottom w:val="none" w:sz="0" w:space="0" w:color="auto"/>
        <w:right w:val="none" w:sz="0" w:space="0" w:color="auto"/>
      </w:divBdr>
    </w:div>
    <w:div w:id="637076201">
      <w:bodyDiv w:val="1"/>
      <w:marLeft w:val="0"/>
      <w:marRight w:val="0"/>
      <w:marTop w:val="0"/>
      <w:marBottom w:val="0"/>
      <w:divBdr>
        <w:top w:val="none" w:sz="0" w:space="0" w:color="auto"/>
        <w:left w:val="none" w:sz="0" w:space="0" w:color="auto"/>
        <w:bottom w:val="none" w:sz="0" w:space="0" w:color="auto"/>
        <w:right w:val="none" w:sz="0" w:space="0" w:color="auto"/>
      </w:divBdr>
      <w:divsChild>
        <w:div w:id="1632633463">
          <w:marLeft w:val="480"/>
          <w:marRight w:val="0"/>
          <w:marTop w:val="0"/>
          <w:marBottom w:val="0"/>
          <w:divBdr>
            <w:top w:val="none" w:sz="0" w:space="0" w:color="auto"/>
            <w:left w:val="none" w:sz="0" w:space="0" w:color="auto"/>
            <w:bottom w:val="none" w:sz="0" w:space="0" w:color="auto"/>
            <w:right w:val="none" w:sz="0" w:space="0" w:color="auto"/>
          </w:divBdr>
          <w:divsChild>
            <w:div w:id="141493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06108">
      <w:bodyDiv w:val="1"/>
      <w:marLeft w:val="0"/>
      <w:marRight w:val="0"/>
      <w:marTop w:val="0"/>
      <w:marBottom w:val="0"/>
      <w:divBdr>
        <w:top w:val="none" w:sz="0" w:space="0" w:color="auto"/>
        <w:left w:val="none" w:sz="0" w:space="0" w:color="auto"/>
        <w:bottom w:val="none" w:sz="0" w:space="0" w:color="auto"/>
        <w:right w:val="none" w:sz="0" w:space="0" w:color="auto"/>
      </w:divBdr>
      <w:divsChild>
        <w:div w:id="1615747957">
          <w:marLeft w:val="0"/>
          <w:marRight w:val="0"/>
          <w:marTop w:val="0"/>
          <w:marBottom w:val="0"/>
          <w:divBdr>
            <w:top w:val="none" w:sz="0" w:space="0" w:color="auto"/>
            <w:left w:val="none" w:sz="0" w:space="0" w:color="auto"/>
            <w:bottom w:val="none" w:sz="0" w:space="0" w:color="auto"/>
            <w:right w:val="none" w:sz="0" w:space="0" w:color="auto"/>
          </w:divBdr>
          <w:divsChild>
            <w:div w:id="547495754">
              <w:marLeft w:val="0"/>
              <w:marRight w:val="0"/>
              <w:marTop w:val="0"/>
              <w:marBottom w:val="0"/>
              <w:divBdr>
                <w:top w:val="none" w:sz="0" w:space="0" w:color="auto"/>
                <w:left w:val="none" w:sz="0" w:space="0" w:color="auto"/>
                <w:bottom w:val="none" w:sz="0" w:space="0" w:color="auto"/>
                <w:right w:val="none" w:sz="0" w:space="0" w:color="auto"/>
              </w:divBdr>
              <w:divsChild>
                <w:div w:id="203209941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05896295">
      <w:bodyDiv w:val="1"/>
      <w:marLeft w:val="0"/>
      <w:marRight w:val="0"/>
      <w:marTop w:val="0"/>
      <w:marBottom w:val="0"/>
      <w:divBdr>
        <w:top w:val="none" w:sz="0" w:space="0" w:color="auto"/>
        <w:left w:val="none" w:sz="0" w:space="0" w:color="auto"/>
        <w:bottom w:val="none" w:sz="0" w:space="0" w:color="auto"/>
        <w:right w:val="none" w:sz="0" w:space="0" w:color="auto"/>
      </w:divBdr>
      <w:divsChild>
        <w:div w:id="480925590">
          <w:marLeft w:val="0"/>
          <w:marRight w:val="0"/>
          <w:marTop w:val="0"/>
          <w:marBottom w:val="0"/>
          <w:divBdr>
            <w:top w:val="none" w:sz="0" w:space="0" w:color="auto"/>
            <w:left w:val="none" w:sz="0" w:space="0" w:color="auto"/>
            <w:bottom w:val="none" w:sz="0" w:space="0" w:color="auto"/>
            <w:right w:val="none" w:sz="0" w:space="0" w:color="auto"/>
          </w:divBdr>
          <w:divsChild>
            <w:div w:id="484786088">
              <w:marLeft w:val="0"/>
              <w:marRight w:val="0"/>
              <w:marTop w:val="0"/>
              <w:marBottom w:val="0"/>
              <w:divBdr>
                <w:top w:val="none" w:sz="0" w:space="0" w:color="auto"/>
                <w:left w:val="none" w:sz="0" w:space="0" w:color="auto"/>
                <w:bottom w:val="none" w:sz="0" w:space="0" w:color="auto"/>
                <w:right w:val="none" w:sz="0" w:space="0" w:color="auto"/>
              </w:divBdr>
              <w:divsChild>
                <w:div w:id="963268521">
                  <w:marLeft w:val="0"/>
                  <w:marRight w:val="0"/>
                  <w:marTop w:val="0"/>
                  <w:marBottom w:val="0"/>
                  <w:divBdr>
                    <w:top w:val="none" w:sz="0" w:space="0" w:color="auto"/>
                    <w:left w:val="none" w:sz="0" w:space="0" w:color="auto"/>
                    <w:bottom w:val="none" w:sz="0" w:space="0" w:color="auto"/>
                    <w:right w:val="none" w:sz="0" w:space="0" w:color="auto"/>
                  </w:divBdr>
                  <w:divsChild>
                    <w:div w:id="1627850891">
                      <w:marLeft w:val="0"/>
                      <w:marRight w:val="0"/>
                      <w:marTop w:val="0"/>
                      <w:marBottom w:val="0"/>
                      <w:divBdr>
                        <w:top w:val="none" w:sz="0" w:space="0" w:color="auto"/>
                        <w:left w:val="none" w:sz="0" w:space="0" w:color="auto"/>
                        <w:bottom w:val="none" w:sz="0" w:space="0" w:color="auto"/>
                        <w:right w:val="none" w:sz="0" w:space="0" w:color="auto"/>
                      </w:divBdr>
                      <w:divsChild>
                        <w:div w:id="1058744882">
                          <w:marLeft w:val="0"/>
                          <w:marRight w:val="0"/>
                          <w:marTop w:val="0"/>
                          <w:marBottom w:val="0"/>
                          <w:divBdr>
                            <w:top w:val="none" w:sz="0" w:space="0" w:color="auto"/>
                            <w:left w:val="none" w:sz="0" w:space="0" w:color="auto"/>
                            <w:bottom w:val="none" w:sz="0" w:space="0" w:color="auto"/>
                            <w:right w:val="none" w:sz="0" w:space="0" w:color="auto"/>
                          </w:divBdr>
                          <w:divsChild>
                            <w:div w:id="1911116947">
                              <w:marLeft w:val="0"/>
                              <w:marRight w:val="0"/>
                              <w:marTop w:val="0"/>
                              <w:marBottom w:val="0"/>
                              <w:divBdr>
                                <w:top w:val="none" w:sz="0" w:space="0" w:color="auto"/>
                                <w:left w:val="none" w:sz="0" w:space="0" w:color="auto"/>
                                <w:bottom w:val="none" w:sz="0" w:space="0" w:color="auto"/>
                                <w:right w:val="none" w:sz="0" w:space="0" w:color="auto"/>
                              </w:divBdr>
                              <w:divsChild>
                                <w:div w:id="1573001577">
                                  <w:marLeft w:val="0"/>
                                  <w:marRight w:val="0"/>
                                  <w:marTop w:val="0"/>
                                  <w:marBottom w:val="0"/>
                                  <w:divBdr>
                                    <w:top w:val="none" w:sz="0" w:space="0" w:color="auto"/>
                                    <w:left w:val="none" w:sz="0" w:space="0" w:color="auto"/>
                                    <w:bottom w:val="none" w:sz="0" w:space="0" w:color="auto"/>
                                    <w:right w:val="none" w:sz="0" w:space="0" w:color="auto"/>
                                  </w:divBdr>
                                  <w:divsChild>
                                    <w:div w:id="1256402526">
                                      <w:marLeft w:val="0"/>
                                      <w:marRight w:val="0"/>
                                      <w:marTop w:val="0"/>
                                      <w:marBottom w:val="0"/>
                                      <w:divBdr>
                                        <w:top w:val="none" w:sz="0" w:space="0" w:color="auto"/>
                                        <w:left w:val="none" w:sz="0" w:space="0" w:color="auto"/>
                                        <w:bottom w:val="none" w:sz="0" w:space="0" w:color="auto"/>
                                        <w:right w:val="none" w:sz="0" w:space="0" w:color="auto"/>
                                      </w:divBdr>
                                      <w:divsChild>
                                        <w:div w:id="7271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4900897">
          <w:marLeft w:val="0"/>
          <w:marRight w:val="0"/>
          <w:marTop w:val="0"/>
          <w:marBottom w:val="0"/>
          <w:divBdr>
            <w:top w:val="none" w:sz="0" w:space="0" w:color="auto"/>
            <w:left w:val="none" w:sz="0" w:space="0" w:color="auto"/>
            <w:bottom w:val="none" w:sz="0" w:space="0" w:color="auto"/>
            <w:right w:val="none" w:sz="0" w:space="0" w:color="auto"/>
          </w:divBdr>
          <w:divsChild>
            <w:div w:id="835077499">
              <w:marLeft w:val="0"/>
              <w:marRight w:val="0"/>
              <w:marTop w:val="0"/>
              <w:marBottom w:val="0"/>
              <w:divBdr>
                <w:top w:val="none" w:sz="0" w:space="0" w:color="auto"/>
                <w:left w:val="none" w:sz="0" w:space="0" w:color="auto"/>
                <w:bottom w:val="none" w:sz="0" w:space="0" w:color="auto"/>
                <w:right w:val="none" w:sz="0" w:space="0" w:color="auto"/>
              </w:divBdr>
              <w:divsChild>
                <w:div w:id="603997987">
                  <w:marLeft w:val="0"/>
                  <w:marRight w:val="0"/>
                  <w:marTop w:val="0"/>
                  <w:marBottom w:val="0"/>
                  <w:divBdr>
                    <w:top w:val="none" w:sz="0" w:space="0" w:color="auto"/>
                    <w:left w:val="none" w:sz="0" w:space="0" w:color="auto"/>
                    <w:bottom w:val="none" w:sz="0" w:space="0" w:color="auto"/>
                    <w:right w:val="none" w:sz="0" w:space="0" w:color="auto"/>
                  </w:divBdr>
                  <w:divsChild>
                    <w:div w:id="1317491615">
                      <w:marLeft w:val="0"/>
                      <w:marRight w:val="0"/>
                      <w:marTop w:val="0"/>
                      <w:marBottom w:val="0"/>
                      <w:divBdr>
                        <w:top w:val="none" w:sz="0" w:space="0" w:color="auto"/>
                        <w:left w:val="none" w:sz="0" w:space="0" w:color="auto"/>
                        <w:bottom w:val="none" w:sz="0" w:space="0" w:color="auto"/>
                        <w:right w:val="none" w:sz="0" w:space="0" w:color="auto"/>
                      </w:divBdr>
                      <w:divsChild>
                        <w:div w:id="540166872">
                          <w:marLeft w:val="0"/>
                          <w:marRight w:val="0"/>
                          <w:marTop w:val="0"/>
                          <w:marBottom w:val="0"/>
                          <w:divBdr>
                            <w:top w:val="none" w:sz="0" w:space="0" w:color="auto"/>
                            <w:left w:val="none" w:sz="0" w:space="0" w:color="auto"/>
                            <w:bottom w:val="none" w:sz="0" w:space="0" w:color="auto"/>
                            <w:right w:val="none" w:sz="0" w:space="0" w:color="auto"/>
                          </w:divBdr>
                          <w:divsChild>
                            <w:div w:id="23851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841304">
      <w:bodyDiv w:val="1"/>
      <w:marLeft w:val="0"/>
      <w:marRight w:val="0"/>
      <w:marTop w:val="0"/>
      <w:marBottom w:val="0"/>
      <w:divBdr>
        <w:top w:val="none" w:sz="0" w:space="0" w:color="auto"/>
        <w:left w:val="none" w:sz="0" w:space="0" w:color="auto"/>
        <w:bottom w:val="none" w:sz="0" w:space="0" w:color="auto"/>
        <w:right w:val="none" w:sz="0" w:space="0" w:color="auto"/>
      </w:divBdr>
      <w:divsChild>
        <w:div w:id="1044063125">
          <w:marLeft w:val="480"/>
          <w:marRight w:val="0"/>
          <w:marTop w:val="0"/>
          <w:marBottom w:val="0"/>
          <w:divBdr>
            <w:top w:val="none" w:sz="0" w:space="0" w:color="auto"/>
            <w:left w:val="none" w:sz="0" w:space="0" w:color="auto"/>
            <w:bottom w:val="none" w:sz="0" w:space="0" w:color="auto"/>
            <w:right w:val="none" w:sz="0" w:space="0" w:color="auto"/>
          </w:divBdr>
          <w:divsChild>
            <w:div w:id="101018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9797">
      <w:bodyDiv w:val="1"/>
      <w:marLeft w:val="0"/>
      <w:marRight w:val="0"/>
      <w:marTop w:val="0"/>
      <w:marBottom w:val="0"/>
      <w:divBdr>
        <w:top w:val="none" w:sz="0" w:space="0" w:color="auto"/>
        <w:left w:val="none" w:sz="0" w:space="0" w:color="auto"/>
        <w:bottom w:val="none" w:sz="0" w:space="0" w:color="auto"/>
        <w:right w:val="none" w:sz="0" w:space="0" w:color="auto"/>
      </w:divBdr>
    </w:div>
    <w:div w:id="1065445751">
      <w:bodyDiv w:val="1"/>
      <w:marLeft w:val="0"/>
      <w:marRight w:val="0"/>
      <w:marTop w:val="0"/>
      <w:marBottom w:val="0"/>
      <w:divBdr>
        <w:top w:val="none" w:sz="0" w:space="0" w:color="auto"/>
        <w:left w:val="none" w:sz="0" w:space="0" w:color="auto"/>
        <w:bottom w:val="none" w:sz="0" w:space="0" w:color="auto"/>
        <w:right w:val="none" w:sz="0" w:space="0" w:color="auto"/>
      </w:divBdr>
    </w:div>
    <w:div w:id="1106270741">
      <w:bodyDiv w:val="1"/>
      <w:marLeft w:val="0"/>
      <w:marRight w:val="0"/>
      <w:marTop w:val="0"/>
      <w:marBottom w:val="0"/>
      <w:divBdr>
        <w:top w:val="none" w:sz="0" w:space="0" w:color="auto"/>
        <w:left w:val="none" w:sz="0" w:space="0" w:color="auto"/>
        <w:bottom w:val="none" w:sz="0" w:space="0" w:color="auto"/>
        <w:right w:val="none" w:sz="0" w:space="0" w:color="auto"/>
      </w:divBdr>
      <w:divsChild>
        <w:div w:id="558171718">
          <w:marLeft w:val="480"/>
          <w:marRight w:val="0"/>
          <w:marTop w:val="0"/>
          <w:marBottom w:val="0"/>
          <w:divBdr>
            <w:top w:val="none" w:sz="0" w:space="0" w:color="auto"/>
            <w:left w:val="none" w:sz="0" w:space="0" w:color="auto"/>
            <w:bottom w:val="none" w:sz="0" w:space="0" w:color="auto"/>
            <w:right w:val="none" w:sz="0" w:space="0" w:color="auto"/>
          </w:divBdr>
          <w:divsChild>
            <w:div w:id="40889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2329">
      <w:bodyDiv w:val="1"/>
      <w:marLeft w:val="0"/>
      <w:marRight w:val="0"/>
      <w:marTop w:val="0"/>
      <w:marBottom w:val="0"/>
      <w:divBdr>
        <w:top w:val="none" w:sz="0" w:space="0" w:color="auto"/>
        <w:left w:val="none" w:sz="0" w:space="0" w:color="auto"/>
        <w:bottom w:val="none" w:sz="0" w:space="0" w:color="auto"/>
        <w:right w:val="none" w:sz="0" w:space="0" w:color="auto"/>
      </w:divBdr>
      <w:divsChild>
        <w:div w:id="691687532">
          <w:marLeft w:val="480"/>
          <w:marRight w:val="0"/>
          <w:marTop w:val="0"/>
          <w:marBottom w:val="0"/>
          <w:divBdr>
            <w:top w:val="none" w:sz="0" w:space="0" w:color="auto"/>
            <w:left w:val="none" w:sz="0" w:space="0" w:color="auto"/>
            <w:bottom w:val="none" w:sz="0" w:space="0" w:color="auto"/>
            <w:right w:val="none" w:sz="0" w:space="0" w:color="auto"/>
          </w:divBdr>
          <w:divsChild>
            <w:div w:id="16428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0477">
      <w:bodyDiv w:val="1"/>
      <w:marLeft w:val="0"/>
      <w:marRight w:val="0"/>
      <w:marTop w:val="0"/>
      <w:marBottom w:val="0"/>
      <w:divBdr>
        <w:top w:val="none" w:sz="0" w:space="0" w:color="auto"/>
        <w:left w:val="none" w:sz="0" w:space="0" w:color="auto"/>
        <w:bottom w:val="none" w:sz="0" w:space="0" w:color="auto"/>
        <w:right w:val="none" w:sz="0" w:space="0" w:color="auto"/>
      </w:divBdr>
      <w:divsChild>
        <w:div w:id="317926745">
          <w:marLeft w:val="480"/>
          <w:marRight w:val="0"/>
          <w:marTop w:val="0"/>
          <w:marBottom w:val="0"/>
          <w:divBdr>
            <w:top w:val="none" w:sz="0" w:space="0" w:color="auto"/>
            <w:left w:val="none" w:sz="0" w:space="0" w:color="auto"/>
            <w:bottom w:val="none" w:sz="0" w:space="0" w:color="auto"/>
            <w:right w:val="none" w:sz="0" w:space="0" w:color="auto"/>
          </w:divBdr>
          <w:divsChild>
            <w:div w:id="109629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1318">
      <w:bodyDiv w:val="1"/>
      <w:marLeft w:val="0"/>
      <w:marRight w:val="0"/>
      <w:marTop w:val="0"/>
      <w:marBottom w:val="0"/>
      <w:divBdr>
        <w:top w:val="none" w:sz="0" w:space="0" w:color="auto"/>
        <w:left w:val="none" w:sz="0" w:space="0" w:color="auto"/>
        <w:bottom w:val="none" w:sz="0" w:space="0" w:color="auto"/>
        <w:right w:val="none" w:sz="0" w:space="0" w:color="auto"/>
      </w:divBdr>
    </w:div>
    <w:div w:id="1576430497">
      <w:bodyDiv w:val="1"/>
      <w:marLeft w:val="0"/>
      <w:marRight w:val="0"/>
      <w:marTop w:val="0"/>
      <w:marBottom w:val="0"/>
      <w:divBdr>
        <w:top w:val="none" w:sz="0" w:space="0" w:color="auto"/>
        <w:left w:val="none" w:sz="0" w:space="0" w:color="auto"/>
        <w:bottom w:val="none" w:sz="0" w:space="0" w:color="auto"/>
        <w:right w:val="none" w:sz="0" w:space="0" w:color="auto"/>
      </w:divBdr>
      <w:divsChild>
        <w:div w:id="1510293468">
          <w:marLeft w:val="0"/>
          <w:marRight w:val="0"/>
          <w:marTop w:val="0"/>
          <w:marBottom w:val="0"/>
          <w:divBdr>
            <w:top w:val="none" w:sz="0" w:space="0" w:color="auto"/>
            <w:left w:val="none" w:sz="0" w:space="0" w:color="auto"/>
            <w:bottom w:val="none" w:sz="0" w:space="0" w:color="auto"/>
            <w:right w:val="none" w:sz="0" w:space="0" w:color="auto"/>
          </w:divBdr>
        </w:div>
      </w:divsChild>
    </w:div>
    <w:div w:id="1594627732">
      <w:bodyDiv w:val="1"/>
      <w:marLeft w:val="0"/>
      <w:marRight w:val="0"/>
      <w:marTop w:val="0"/>
      <w:marBottom w:val="0"/>
      <w:divBdr>
        <w:top w:val="none" w:sz="0" w:space="0" w:color="auto"/>
        <w:left w:val="none" w:sz="0" w:space="0" w:color="auto"/>
        <w:bottom w:val="none" w:sz="0" w:space="0" w:color="auto"/>
        <w:right w:val="none" w:sz="0" w:space="0" w:color="auto"/>
      </w:divBdr>
    </w:div>
    <w:div w:id="1605454301">
      <w:bodyDiv w:val="1"/>
      <w:marLeft w:val="0"/>
      <w:marRight w:val="0"/>
      <w:marTop w:val="0"/>
      <w:marBottom w:val="0"/>
      <w:divBdr>
        <w:top w:val="none" w:sz="0" w:space="0" w:color="auto"/>
        <w:left w:val="none" w:sz="0" w:space="0" w:color="auto"/>
        <w:bottom w:val="none" w:sz="0" w:space="0" w:color="auto"/>
        <w:right w:val="none" w:sz="0" w:space="0" w:color="auto"/>
      </w:divBdr>
      <w:divsChild>
        <w:div w:id="1109351630">
          <w:marLeft w:val="480"/>
          <w:marRight w:val="0"/>
          <w:marTop w:val="0"/>
          <w:marBottom w:val="0"/>
          <w:divBdr>
            <w:top w:val="none" w:sz="0" w:space="0" w:color="auto"/>
            <w:left w:val="none" w:sz="0" w:space="0" w:color="auto"/>
            <w:bottom w:val="none" w:sz="0" w:space="0" w:color="auto"/>
            <w:right w:val="none" w:sz="0" w:space="0" w:color="auto"/>
          </w:divBdr>
          <w:divsChild>
            <w:div w:id="208209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3298">
      <w:bodyDiv w:val="1"/>
      <w:marLeft w:val="0"/>
      <w:marRight w:val="0"/>
      <w:marTop w:val="0"/>
      <w:marBottom w:val="0"/>
      <w:divBdr>
        <w:top w:val="none" w:sz="0" w:space="0" w:color="auto"/>
        <w:left w:val="none" w:sz="0" w:space="0" w:color="auto"/>
        <w:bottom w:val="none" w:sz="0" w:space="0" w:color="auto"/>
        <w:right w:val="none" w:sz="0" w:space="0" w:color="auto"/>
      </w:divBdr>
      <w:divsChild>
        <w:div w:id="1724939732">
          <w:marLeft w:val="480"/>
          <w:marRight w:val="0"/>
          <w:marTop w:val="0"/>
          <w:marBottom w:val="0"/>
          <w:divBdr>
            <w:top w:val="none" w:sz="0" w:space="0" w:color="auto"/>
            <w:left w:val="none" w:sz="0" w:space="0" w:color="auto"/>
            <w:bottom w:val="none" w:sz="0" w:space="0" w:color="auto"/>
            <w:right w:val="none" w:sz="0" w:space="0" w:color="auto"/>
          </w:divBdr>
          <w:divsChild>
            <w:div w:id="7634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4692">
      <w:bodyDiv w:val="1"/>
      <w:marLeft w:val="0"/>
      <w:marRight w:val="0"/>
      <w:marTop w:val="0"/>
      <w:marBottom w:val="0"/>
      <w:divBdr>
        <w:top w:val="none" w:sz="0" w:space="0" w:color="auto"/>
        <w:left w:val="none" w:sz="0" w:space="0" w:color="auto"/>
        <w:bottom w:val="none" w:sz="0" w:space="0" w:color="auto"/>
        <w:right w:val="none" w:sz="0" w:space="0" w:color="auto"/>
      </w:divBdr>
    </w:div>
    <w:div w:id="1750688839">
      <w:bodyDiv w:val="1"/>
      <w:marLeft w:val="0"/>
      <w:marRight w:val="0"/>
      <w:marTop w:val="0"/>
      <w:marBottom w:val="0"/>
      <w:divBdr>
        <w:top w:val="none" w:sz="0" w:space="0" w:color="auto"/>
        <w:left w:val="none" w:sz="0" w:space="0" w:color="auto"/>
        <w:bottom w:val="none" w:sz="0" w:space="0" w:color="auto"/>
        <w:right w:val="none" w:sz="0" w:space="0" w:color="auto"/>
      </w:divBdr>
    </w:div>
    <w:div w:id="1807044632">
      <w:bodyDiv w:val="1"/>
      <w:marLeft w:val="0"/>
      <w:marRight w:val="0"/>
      <w:marTop w:val="0"/>
      <w:marBottom w:val="0"/>
      <w:divBdr>
        <w:top w:val="none" w:sz="0" w:space="0" w:color="auto"/>
        <w:left w:val="none" w:sz="0" w:space="0" w:color="auto"/>
        <w:bottom w:val="none" w:sz="0" w:space="0" w:color="auto"/>
        <w:right w:val="none" w:sz="0" w:space="0" w:color="auto"/>
      </w:divBdr>
      <w:divsChild>
        <w:div w:id="526062579">
          <w:marLeft w:val="0"/>
          <w:marRight w:val="0"/>
          <w:marTop w:val="0"/>
          <w:marBottom w:val="0"/>
          <w:divBdr>
            <w:top w:val="none" w:sz="0" w:space="0" w:color="auto"/>
            <w:left w:val="none" w:sz="0" w:space="0" w:color="auto"/>
            <w:bottom w:val="none" w:sz="0" w:space="0" w:color="auto"/>
            <w:right w:val="none" w:sz="0" w:space="0" w:color="auto"/>
          </w:divBdr>
          <w:divsChild>
            <w:div w:id="1599603943">
              <w:marLeft w:val="0"/>
              <w:marRight w:val="0"/>
              <w:marTop w:val="0"/>
              <w:marBottom w:val="0"/>
              <w:divBdr>
                <w:top w:val="none" w:sz="0" w:space="0" w:color="auto"/>
                <w:left w:val="none" w:sz="0" w:space="0" w:color="auto"/>
                <w:bottom w:val="none" w:sz="0" w:space="0" w:color="auto"/>
                <w:right w:val="none" w:sz="0" w:space="0" w:color="auto"/>
              </w:divBdr>
              <w:divsChild>
                <w:div w:id="959410573">
                  <w:marLeft w:val="0"/>
                  <w:marRight w:val="0"/>
                  <w:marTop w:val="0"/>
                  <w:marBottom w:val="0"/>
                  <w:divBdr>
                    <w:top w:val="none" w:sz="0" w:space="0" w:color="auto"/>
                    <w:left w:val="none" w:sz="0" w:space="0" w:color="auto"/>
                    <w:bottom w:val="none" w:sz="0" w:space="0" w:color="auto"/>
                    <w:right w:val="none" w:sz="0" w:space="0" w:color="auto"/>
                  </w:divBdr>
                  <w:divsChild>
                    <w:div w:id="133724083">
                      <w:marLeft w:val="0"/>
                      <w:marRight w:val="0"/>
                      <w:marTop w:val="0"/>
                      <w:marBottom w:val="0"/>
                      <w:divBdr>
                        <w:top w:val="none" w:sz="0" w:space="0" w:color="auto"/>
                        <w:left w:val="none" w:sz="0" w:space="0" w:color="auto"/>
                        <w:bottom w:val="none" w:sz="0" w:space="0" w:color="auto"/>
                        <w:right w:val="none" w:sz="0" w:space="0" w:color="auto"/>
                      </w:divBdr>
                      <w:divsChild>
                        <w:div w:id="17978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966759">
          <w:marLeft w:val="0"/>
          <w:marRight w:val="0"/>
          <w:marTop w:val="0"/>
          <w:marBottom w:val="0"/>
          <w:divBdr>
            <w:top w:val="none" w:sz="0" w:space="0" w:color="auto"/>
            <w:left w:val="none" w:sz="0" w:space="0" w:color="auto"/>
            <w:bottom w:val="none" w:sz="0" w:space="0" w:color="auto"/>
            <w:right w:val="none" w:sz="0" w:space="0" w:color="auto"/>
          </w:divBdr>
          <w:divsChild>
            <w:div w:id="968360832">
              <w:marLeft w:val="0"/>
              <w:marRight w:val="0"/>
              <w:marTop w:val="0"/>
              <w:marBottom w:val="0"/>
              <w:divBdr>
                <w:top w:val="none" w:sz="0" w:space="0" w:color="auto"/>
                <w:left w:val="none" w:sz="0" w:space="0" w:color="auto"/>
                <w:bottom w:val="none" w:sz="0" w:space="0" w:color="auto"/>
                <w:right w:val="none" w:sz="0" w:space="0" w:color="auto"/>
              </w:divBdr>
              <w:divsChild>
                <w:div w:id="346904393">
                  <w:marLeft w:val="0"/>
                  <w:marRight w:val="0"/>
                  <w:marTop w:val="0"/>
                  <w:marBottom w:val="0"/>
                  <w:divBdr>
                    <w:top w:val="none" w:sz="0" w:space="0" w:color="auto"/>
                    <w:left w:val="none" w:sz="0" w:space="0" w:color="auto"/>
                    <w:bottom w:val="none" w:sz="0" w:space="0" w:color="auto"/>
                    <w:right w:val="none" w:sz="0" w:space="0" w:color="auto"/>
                  </w:divBdr>
                  <w:divsChild>
                    <w:div w:id="1038239689">
                      <w:marLeft w:val="0"/>
                      <w:marRight w:val="0"/>
                      <w:marTop w:val="0"/>
                      <w:marBottom w:val="0"/>
                      <w:divBdr>
                        <w:top w:val="none" w:sz="0" w:space="0" w:color="auto"/>
                        <w:left w:val="none" w:sz="0" w:space="0" w:color="auto"/>
                        <w:bottom w:val="none" w:sz="0" w:space="0" w:color="auto"/>
                        <w:right w:val="none" w:sz="0" w:space="0" w:color="auto"/>
                      </w:divBdr>
                      <w:divsChild>
                        <w:div w:id="2041860760">
                          <w:marLeft w:val="0"/>
                          <w:marRight w:val="0"/>
                          <w:marTop w:val="0"/>
                          <w:marBottom w:val="0"/>
                          <w:divBdr>
                            <w:top w:val="none" w:sz="0" w:space="0" w:color="auto"/>
                            <w:left w:val="none" w:sz="0" w:space="0" w:color="auto"/>
                            <w:bottom w:val="none" w:sz="0" w:space="0" w:color="auto"/>
                            <w:right w:val="none" w:sz="0" w:space="0" w:color="auto"/>
                          </w:divBdr>
                          <w:divsChild>
                            <w:div w:id="157812603">
                              <w:marLeft w:val="0"/>
                              <w:marRight w:val="300"/>
                              <w:marTop w:val="180"/>
                              <w:marBottom w:val="0"/>
                              <w:divBdr>
                                <w:top w:val="none" w:sz="0" w:space="0" w:color="auto"/>
                                <w:left w:val="none" w:sz="0" w:space="0" w:color="auto"/>
                                <w:bottom w:val="none" w:sz="0" w:space="0" w:color="auto"/>
                                <w:right w:val="none" w:sz="0" w:space="0" w:color="auto"/>
                              </w:divBdr>
                              <w:divsChild>
                                <w:div w:id="179609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1788807">
      <w:bodyDiv w:val="1"/>
      <w:marLeft w:val="0"/>
      <w:marRight w:val="0"/>
      <w:marTop w:val="0"/>
      <w:marBottom w:val="0"/>
      <w:divBdr>
        <w:top w:val="none" w:sz="0" w:space="0" w:color="auto"/>
        <w:left w:val="none" w:sz="0" w:space="0" w:color="auto"/>
        <w:bottom w:val="none" w:sz="0" w:space="0" w:color="auto"/>
        <w:right w:val="none" w:sz="0" w:space="0" w:color="auto"/>
      </w:divBdr>
    </w:div>
    <w:div w:id="2003389154">
      <w:bodyDiv w:val="1"/>
      <w:marLeft w:val="0"/>
      <w:marRight w:val="0"/>
      <w:marTop w:val="0"/>
      <w:marBottom w:val="0"/>
      <w:divBdr>
        <w:top w:val="none" w:sz="0" w:space="0" w:color="auto"/>
        <w:left w:val="none" w:sz="0" w:space="0" w:color="auto"/>
        <w:bottom w:val="none" w:sz="0" w:space="0" w:color="auto"/>
        <w:right w:val="none" w:sz="0" w:space="0" w:color="auto"/>
      </w:divBdr>
      <w:divsChild>
        <w:div w:id="700055869">
          <w:marLeft w:val="480"/>
          <w:marRight w:val="0"/>
          <w:marTop w:val="0"/>
          <w:marBottom w:val="0"/>
          <w:divBdr>
            <w:top w:val="none" w:sz="0" w:space="0" w:color="auto"/>
            <w:left w:val="none" w:sz="0" w:space="0" w:color="auto"/>
            <w:bottom w:val="none" w:sz="0" w:space="0" w:color="auto"/>
            <w:right w:val="none" w:sz="0" w:space="0" w:color="auto"/>
          </w:divBdr>
          <w:divsChild>
            <w:div w:id="127219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03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Murilojunqueira/FinancasParticipacao2018"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doi.org/10.1017/S104909651700057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doi.org/10.1590/1807-01912021271154"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tesouro.fazenda.gov.br/contas-anuais" TargetMode="External"/><Relationship Id="rId2" Type="http://schemas.openxmlformats.org/officeDocument/2006/relationships/hyperlink" Target="http://www.redeopbrasil.com.br" TargetMode="External"/><Relationship Id="rId1" Type="http://schemas.openxmlformats.org/officeDocument/2006/relationships/hyperlink" Target="http://mirror.unhabitat.org/bp/bp.list.aspx" TargetMode="External"/><Relationship Id="rId4" Type="http://schemas.openxmlformats.org/officeDocument/2006/relationships/hyperlink" Target="http://www.ipeadata.gov.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741A1-802D-4B94-91AE-9A7450C5C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9372</Words>
  <Characters>50609</Characters>
  <Application>Microsoft Office Word</Application>
  <DocSecurity>0</DocSecurity>
  <Lines>421</Lines>
  <Paragraphs>119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59862</CharactersWithSpaces>
  <SharedDoc>false</SharedDoc>
  <HLinks>
    <vt:vector size="42" baseType="variant">
      <vt:variant>
        <vt:i4>2752562</vt:i4>
      </vt:variant>
      <vt:variant>
        <vt:i4>18</vt:i4>
      </vt:variant>
      <vt:variant>
        <vt:i4>0</vt:i4>
      </vt:variant>
      <vt:variant>
        <vt:i4>5</vt:i4>
      </vt:variant>
      <vt:variant>
        <vt:lpwstr>http://www.ipeadata.gov.br/</vt:lpwstr>
      </vt:variant>
      <vt:variant>
        <vt:lpwstr/>
      </vt:variant>
      <vt:variant>
        <vt:i4>7077941</vt:i4>
      </vt:variant>
      <vt:variant>
        <vt:i4>15</vt:i4>
      </vt:variant>
      <vt:variant>
        <vt:i4>0</vt:i4>
      </vt:variant>
      <vt:variant>
        <vt:i4>5</vt:i4>
      </vt:variant>
      <vt:variant>
        <vt:lpwstr>http://www.tesouro.fazenda.gov.br/contas-anuais</vt:lpwstr>
      </vt:variant>
      <vt:variant>
        <vt:lpwstr/>
      </vt:variant>
      <vt:variant>
        <vt:i4>8126512</vt:i4>
      </vt:variant>
      <vt:variant>
        <vt:i4>12</vt:i4>
      </vt:variant>
      <vt:variant>
        <vt:i4>0</vt:i4>
      </vt:variant>
      <vt:variant>
        <vt:i4>5</vt:i4>
      </vt:variant>
      <vt:variant>
        <vt:lpwstr>https://github.com/XXXX</vt:lpwstr>
      </vt:variant>
      <vt:variant>
        <vt:lpwstr/>
      </vt:variant>
      <vt:variant>
        <vt:i4>8</vt:i4>
      </vt:variant>
      <vt:variant>
        <vt:i4>9</vt:i4>
      </vt:variant>
      <vt:variant>
        <vt:i4>0</vt:i4>
      </vt:variant>
      <vt:variant>
        <vt:i4>5</vt:i4>
      </vt:variant>
      <vt:variant>
        <vt:lpwstr>http://www.otempo.com.br/cidades/or%C3%A7amento-participativo-soma-r-1-bi-em-obras-n%C3%A3o-conclu%C3%ADdas-1.1453597</vt:lpwstr>
      </vt:variant>
      <vt:variant>
        <vt:lpwstr/>
      </vt:variant>
      <vt:variant>
        <vt:i4>65623</vt:i4>
      </vt:variant>
      <vt:variant>
        <vt:i4>6</vt:i4>
      </vt:variant>
      <vt:variant>
        <vt:i4>0</vt:i4>
      </vt:variant>
      <vt:variant>
        <vt:i4>5</vt:i4>
      </vt:variant>
      <vt:variant>
        <vt:lpwstr>http://blogs.ne10.uol.com.br/jamildo/2015/04/05/criado-pelo-pt-ha-14-anos-orcamento-participativo-do-recife-ainda-tem-demandas-atrasadas/</vt:lpwstr>
      </vt:variant>
      <vt:variant>
        <vt:lpwstr/>
      </vt:variant>
      <vt:variant>
        <vt:i4>2424865</vt:i4>
      </vt:variant>
      <vt:variant>
        <vt:i4>3</vt:i4>
      </vt:variant>
      <vt:variant>
        <vt:i4>0</vt:i4>
      </vt:variant>
      <vt:variant>
        <vt:i4>5</vt:i4>
      </vt:variant>
      <vt:variant>
        <vt:lpwstr>http://www.redeopbrasil.com.br/</vt:lpwstr>
      </vt:variant>
      <vt:variant>
        <vt:lpwstr/>
      </vt:variant>
      <vt:variant>
        <vt:i4>3211368</vt:i4>
      </vt:variant>
      <vt:variant>
        <vt:i4>0</vt:i4>
      </vt:variant>
      <vt:variant>
        <vt:i4>0</vt:i4>
      </vt:variant>
      <vt:variant>
        <vt:i4>5</vt:i4>
      </vt:variant>
      <vt:variant>
        <vt:lpwstr>http://mirror.unhabitat.org/bp/bp.list.aspx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2021-08-18T20:59:00Z</dcterms:created>
  <dcterms:modified xsi:type="dcterms:W3CDTF">2021-08-18T20:59:00Z</dcterms:modified>
</cp:coreProperties>
</file>